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FC047C" w14:textId="77777777" w:rsidR="00BF10E4" w:rsidRDefault="00BF10E4" w:rsidP="00A170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ＭＳ ゴシック" w:eastAsia="ＭＳ ゴシック" w:hAnsi="ＭＳ ゴシック" w:cs="ＭＳ ゴシック"/>
          <w:kern w:val="0"/>
          <w:sz w:val="28"/>
          <w:szCs w:val="24"/>
        </w:rPr>
      </w:pPr>
      <w:r w:rsidRPr="00B26FE5">
        <w:rPr>
          <w:rFonts w:ascii="ＭＳ ゴシック" w:eastAsia="ＭＳ ゴシック" w:hAnsi="ＭＳ ゴシック" w:cs="ＭＳ ゴシック" w:hint="eastAsia"/>
          <w:kern w:val="0"/>
          <w:sz w:val="28"/>
          <w:szCs w:val="24"/>
        </w:rPr>
        <w:t>アブラナ科スプラウトの</w:t>
      </w:r>
      <w:r w:rsidRPr="00B26FE5">
        <w:rPr>
          <w:rFonts w:ascii="ＭＳ ゴシック" w:eastAsia="ＭＳ ゴシック" w:hAnsi="ＭＳ ゴシック" w:cs="ＭＳ ゴシック"/>
          <w:kern w:val="0"/>
          <w:sz w:val="28"/>
          <w:szCs w:val="24"/>
        </w:rPr>
        <w:t>HS-SPME/GC-MS</w:t>
      </w:r>
      <w:r w:rsidRPr="00B26FE5">
        <w:rPr>
          <w:rFonts w:ascii="ＭＳ ゴシック" w:eastAsia="ＭＳ ゴシック" w:hAnsi="ＭＳ ゴシック" w:cs="ＭＳ ゴシック" w:hint="eastAsia"/>
          <w:kern w:val="0"/>
          <w:sz w:val="28"/>
          <w:szCs w:val="24"/>
        </w:rPr>
        <w:t>を用いた香気成分分析</w:t>
      </w:r>
    </w:p>
    <w:p w14:paraId="0744D627" w14:textId="77777777" w:rsidR="00BF10E4" w:rsidRDefault="00BF10E4" w:rsidP="00A170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ＭＳ ゴシック" w:eastAsia="ＭＳ ゴシック" w:hAnsi="ＭＳ ゴシック" w:cs="ＭＳ ゴシック"/>
          <w:kern w:val="0"/>
          <w:sz w:val="24"/>
          <w:szCs w:val="24"/>
        </w:rPr>
      </w:pPr>
    </w:p>
    <w:p w14:paraId="76D8461E" w14:textId="77777777" w:rsidR="00BF10E4" w:rsidRDefault="00BF10E4" w:rsidP="00A170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ＭＳ ゴシック" w:eastAsia="ＭＳ ゴシック" w:hAnsi="ＭＳ ゴシック" w:cs="ＭＳ ゴシック"/>
          <w:kern w:val="0"/>
          <w:sz w:val="24"/>
          <w:szCs w:val="24"/>
        </w:rPr>
      </w:pPr>
    </w:p>
    <w:p w14:paraId="6206F6B1" w14:textId="77777777" w:rsidR="00BF10E4" w:rsidRDefault="00BF10E4" w:rsidP="00A170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ＭＳ ゴシック" w:eastAsia="ＭＳ ゴシック" w:hAnsi="ＭＳ ゴシック" w:cs="ＭＳ ゴシック"/>
          <w:kern w:val="0"/>
          <w:sz w:val="24"/>
          <w:szCs w:val="24"/>
          <w:lang w:eastAsia="zh-CN"/>
        </w:rPr>
      </w:pPr>
      <w:r>
        <w:rPr>
          <w:rFonts w:ascii="ＭＳ ゴシック" w:eastAsia="ＭＳ ゴシック" w:hAnsi="ＭＳ ゴシック" w:cs="ＭＳ ゴシック" w:hint="eastAsia"/>
          <w:kern w:val="0"/>
          <w:sz w:val="24"/>
          <w:szCs w:val="24"/>
          <w:lang w:eastAsia="zh-CN"/>
        </w:rPr>
        <w:t>環境情報学部</w:t>
      </w:r>
      <w:r>
        <w:rPr>
          <w:rFonts w:ascii="ＭＳ ゴシック" w:eastAsia="ＭＳ ゴシック" w:hAnsi="ＭＳ ゴシック" w:cs="ＭＳ ゴシック"/>
          <w:kern w:val="0"/>
          <w:sz w:val="24"/>
          <w:szCs w:val="24"/>
          <w:lang w:eastAsia="zh-CN"/>
        </w:rPr>
        <w:t>1</w:t>
      </w:r>
      <w:r>
        <w:rPr>
          <w:rFonts w:ascii="ＭＳ ゴシック" w:eastAsia="ＭＳ ゴシック" w:hAnsi="ＭＳ ゴシック" w:cs="ＭＳ ゴシック" w:hint="eastAsia"/>
          <w:kern w:val="0"/>
          <w:sz w:val="24"/>
          <w:szCs w:val="24"/>
          <w:lang w:eastAsia="zh-CN"/>
        </w:rPr>
        <w:t>年</w:t>
      </w:r>
    </w:p>
    <w:p w14:paraId="4032BFA4" w14:textId="77777777" w:rsidR="00BF10E4" w:rsidRDefault="00BF10E4" w:rsidP="00A170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ＭＳ ゴシック" w:eastAsia="ＭＳ ゴシック" w:hAnsi="ＭＳ ゴシック" w:cs="ＭＳ ゴシック"/>
          <w:kern w:val="0"/>
          <w:sz w:val="24"/>
          <w:szCs w:val="24"/>
          <w:lang w:eastAsia="zh-CN"/>
        </w:rPr>
      </w:pPr>
      <w:r>
        <w:rPr>
          <w:rFonts w:ascii="ＭＳ ゴシック" w:eastAsia="ＭＳ ゴシック" w:hAnsi="ＭＳ ゴシック" w:cs="ＭＳ ゴシック" w:hint="eastAsia"/>
          <w:kern w:val="0"/>
          <w:sz w:val="24"/>
          <w:szCs w:val="24"/>
          <w:lang w:eastAsia="zh-CN"/>
        </w:rPr>
        <w:t>西村光平</w:t>
      </w:r>
    </w:p>
    <w:p w14:paraId="75EEBA29" w14:textId="77777777" w:rsidR="00BF10E4" w:rsidRDefault="00BF10E4" w:rsidP="00A170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ＭＳ ゴシック" w:eastAsia="ＭＳ ゴシック" w:hAnsi="ＭＳ ゴシック" w:cs="ＭＳ ゴシック"/>
          <w:kern w:val="0"/>
          <w:sz w:val="24"/>
          <w:szCs w:val="24"/>
          <w:lang w:eastAsia="zh-CN"/>
        </w:rPr>
      </w:pPr>
    </w:p>
    <w:p w14:paraId="6268B0F3" w14:textId="77777777" w:rsidR="00BF10E4" w:rsidRDefault="00BF10E4" w:rsidP="00A170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ins w:id="0" w:author="vent24" w:date="2014-07-04T18:10:00Z"/>
          <w:rFonts w:ascii="ＭＳ ゴシック" w:eastAsia="SimSun" w:hAnsi="ＭＳ ゴシック" w:cs="ＭＳ ゴシック"/>
          <w:kern w:val="0"/>
          <w:sz w:val="24"/>
          <w:szCs w:val="24"/>
          <w:lang w:eastAsia="zh-CN"/>
        </w:rPr>
      </w:pPr>
    </w:p>
    <w:p w14:paraId="12178348" w14:textId="77777777" w:rsidR="00A17097" w:rsidRPr="00A17097" w:rsidRDefault="00A17097" w:rsidP="00A170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ＭＳ ゴシック" w:eastAsia="SimSun" w:hAnsi="ＭＳ ゴシック" w:cs="ＭＳ ゴシック" w:hint="eastAsia"/>
          <w:kern w:val="0"/>
          <w:sz w:val="24"/>
          <w:szCs w:val="24"/>
          <w:lang w:eastAsia="zh-CN"/>
          <w:rPrChange w:id="1" w:author="vent24" w:date="2014-07-04T18:10:00Z">
            <w:rPr>
              <w:rFonts w:ascii="ＭＳ ゴシック" w:eastAsia="ＭＳ ゴシック" w:hAnsi="ＭＳ ゴシック" w:cs="ＭＳ ゴシック"/>
              <w:kern w:val="0"/>
              <w:sz w:val="24"/>
              <w:szCs w:val="24"/>
              <w:lang w:eastAsia="zh-CN"/>
            </w:rPr>
          </w:rPrChange>
        </w:rPr>
      </w:pPr>
    </w:p>
    <w:p w14:paraId="6559566E" w14:textId="4F3559B0" w:rsidR="00BF10E4" w:rsidRPr="00B26FE5" w:rsidDel="00A17097" w:rsidRDefault="00BF10E4" w:rsidP="00A17097">
      <w:pPr>
        <w:jc w:val="center"/>
        <w:rPr>
          <w:del w:id="2" w:author="vent24" w:date="2014-07-04T18:10:00Z"/>
          <w:sz w:val="24"/>
          <w:szCs w:val="24"/>
          <w:lang w:eastAsia="zh-CN"/>
        </w:rPr>
        <w:pPrChange w:id="3" w:author="vent24" w:date="2014-07-04T18:10:00Z">
          <w:pPr/>
        </w:pPrChange>
      </w:pPr>
    </w:p>
    <w:p w14:paraId="2F55B957" w14:textId="77777777" w:rsidR="00BF10E4" w:rsidRDefault="00BF10E4" w:rsidP="00A17097">
      <w:pPr>
        <w:pStyle w:val="a7"/>
        <w:numPr>
          <w:numberingChange w:id="4" w:author="----" w:date="2014-07-03T11:21:00Z" w:original="%1:1:0:."/>
        </w:numPr>
        <w:ind w:leftChars="0" w:left="0"/>
        <w:jc w:val="center"/>
        <w:rPr>
          <w:sz w:val="24"/>
          <w:szCs w:val="21"/>
        </w:rPr>
        <w:pPrChange w:id="5" w:author="vent24" w:date="2014-07-04T18:10:00Z">
          <w:pPr>
            <w:pStyle w:val="a7"/>
            <w:numPr>
              <w:numId w:val="1"/>
            </w:numPr>
            <w:ind w:leftChars="0" w:left="360" w:hanging="360"/>
          </w:pPr>
        </w:pPrChange>
      </w:pPr>
      <w:r w:rsidRPr="00B41892">
        <w:rPr>
          <w:rFonts w:hint="eastAsia"/>
          <w:sz w:val="24"/>
          <w:szCs w:val="21"/>
        </w:rPr>
        <w:t>要旨</w:t>
      </w:r>
    </w:p>
    <w:p w14:paraId="6C544EEB" w14:textId="77777777" w:rsidR="00A17097" w:rsidRPr="00B41892" w:rsidRDefault="00A17097" w:rsidP="00A17097">
      <w:pPr>
        <w:pStyle w:val="a7"/>
        <w:numPr>
          <w:numberingChange w:id="6" w:author="----" w:date="2014-07-03T11:21:00Z" w:original="%1:1:0:."/>
        </w:numPr>
        <w:ind w:leftChars="0" w:left="0"/>
        <w:jc w:val="center"/>
        <w:rPr>
          <w:rFonts w:hint="eastAsia"/>
          <w:sz w:val="24"/>
          <w:szCs w:val="21"/>
        </w:rPr>
        <w:pPrChange w:id="7" w:author="vent24" w:date="2014-07-04T18:10:00Z">
          <w:pPr>
            <w:pStyle w:val="a7"/>
            <w:numPr>
              <w:numId w:val="1"/>
            </w:numPr>
            <w:ind w:leftChars="0" w:left="360" w:hanging="360"/>
          </w:pPr>
        </w:pPrChange>
      </w:pPr>
    </w:p>
    <w:p w14:paraId="06B4105B" w14:textId="7739953C" w:rsidR="00BF10E4" w:rsidRDefault="00BF10E4" w:rsidP="00C3237A">
      <w:pPr>
        <w:ind w:firstLineChars="100" w:firstLine="210"/>
        <w:rPr>
          <w:szCs w:val="21"/>
        </w:rPr>
      </w:pPr>
      <w:r w:rsidRPr="00577904">
        <w:rPr>
          <w:rFonts w:hint="eastAsia"/>
          <w:szCs w:val="21"/>
        </w:rPr>
        <w:t>アブラナ科植物の持つ独特の匂い</w:t>
      </w:r>
      <w:del w:id="8" w:author="vent24" w:date="2014-07-04T16:44:00Z">
        <w:r w:rsidRPr="00577904" w:rsidDel="008536C7">
          <w:rPr>
            <w:rFonts w:hint="eastAsia"/>
            <w:szCs w:val="21"/>
          </w:rPr>
          <w:delText>，</w:delText>
        </w:r>
      </w:del>
      <w:ins w:id="9" w:author="vent24" w:date="2014-07-04T16:44:00Z">
        <w:r w:rsidR="008536C7">
          <w:rPr>
            <w:rFonts w:hint="eastAsia"/>
            <w:szCs w:val="21"/>
          </w:rPr>
          <w:t>，</w:t>
        </w:r>
      </w:ins>
      <w:r w:rsidRPr="00577904">
        <w:rPr>
          <w:rFonts w:hint="eastAsia"/>
          <w:szCs w:val="21"/>
        </w:rPr>
        <w:t>辛みは</w:t>
      </w:r>
      <w:proofErr w:type="spellStart"/>
      <w:r w:rsidRPr="00577904">
        <w:rPr>
          <w:szCs w:val="21"/>
        </w:rPr>
        <w:t>Isothiocyanate</w:t>
      </w:r>
      <w:proofErr w:type="spellEnd"/>
      <w:r w:rsidRPr="00577904">
        <w:rPr>
          <w:szCs w:val="21"/>
        </w:rPr>
        <w:t>(ITC)</w:t>
      </w:r>
      <w:r w:rsidRPr="00577904">
        <w:rPr>
          <w:rFonts w:hint="eastAsia"/>
          <w:szCs w:val="21"/>
        </w:rPr>
        <w:t>によるものである</w:t>
      </w:r>
      <w:del w:id="10" w:author="vent24" w:date="2014-07-04T16:44:00Z">
        <w:r w:rsidRPr="00577904" w:rsidDel="008536C7">
          <w:rPr>
            <w:rFonts w:hint="eastAsia"/>
            <w:szCs w:val="21"/>
          </w:rPr>
          <w:delText>．</w:delText>
        </w:r>
      </w:del>
      <w:ins w:id="11" w:author="vent24" w:date="2014-07-04T16:44:00Z">
        <w:r w:rsidR="008536C7">
          <w:rPr>
            <w:rFonts w:hint="eastAsia"/>
            <w:szCs w:val="21"/>
          </w:rPr>
          <w:t>．</w:t>
        </w:r>
      </w:ins>
      <w:r w:rsidRPr="00577904">
        <w:rPr>
          <w:szCs w:val="21"/>
        </w:rPr>
        <w:t>ITC</w:t>
      </w:r>
      <w:r w:rsidRPr="00577904">
        <w:rPr>
          <w:rFonts w:hint="eastAsia"/>
          <w:szCs w:val="21"/>
        </w:rPr>
        <w:t>はアブラナ科を食草とする昆虫がアブラナ科であるか否かを判断するうえで用いる重要な香気成分である</w:t>
      </w:r>
      <w:del w:id="12" w:author="vent24" w:date="2014-07-04T16:44:00Z">
        <w:r w:rsidRPr="00577904" w:rsidDel="008536C7">
          <w:rPr>
            <w:rFonts w:hint="eastAsia"/>
            <w:szCs w:val="21"/>
          </w:rPr>
          <w:delText>．</w:delText>
        </w:r>
      </w:del>
      <w:ins w:id="13" w:author="vent24" w:date="2014-07-04T16:44:00Z">
        <w:r w:rsidR="008536C7">
          <w:rPr>
            <w:rFonts w:hint="eastAsia"/>
            <w:szCs w:val="21"/>
          </w:rPr>
          <w:t>．</w:t>
        </w:r>
      </w:ins>
      <w:r w:rsidRPr="00577904">
        <w:rPr>
          <w:rFonts w:hint="eastAsia"/>
          <w:szCs w:val="21"/>
        </w:rPr>
        <w:t>草食生物による食害などで細胞が破壊されたときより多くの</w:t>
      </w:r>
      <w:r w:rsidRPr="00577904">
        <w:rPr>
          <w:szCs w:val="21"/>
        </w:rPr>
        <w:t>ITC</w:t>
      </w:r>
      <w:r w:rsidRPr="00577904">
        <w:rPr>
          <w:rFonts w:hint="eastAsia"/>
          <w:szCs w:val="21"/>
        </w:rPr>
        <w:t>が産生されるが</w:t>
      </w:r>
      <w:del w:id="14" w:author="vent24" w:date="2014-07-04T16:44:00Z">
        <w:r w:rsidRPr="00577904" w:rsidDel="008536C7">
          <w:rPr>
            <w:rFonts w:hint="eastAsia"/>
            <w:szCs w:val="21"/>
          </w:rPr>
          <w:delText>，</w:delText>
        </w:r>
      </w:del>
      <w:ins w:id="15" w:author="vent24" w:date="2014-07-04T16:44:00Z">
        <w:r w:rsidR="008536C7">
          <w:rPr>
            <w:rFonts w:hint="eastAsia"/>
            <w:szCs w:val="21"/>
          </w:rPr>
          <w:t>，</w:t>
        </w:r>
      </w:ins>
      <w:r w:rsidRPr="00577904">
        <w:rPr>
          <w:rFonts w:hint="eastAsia"/>
          <w:szCs w:val="21"/>
        </w:rPr>
        <w:t>細胞が傷つかない状態でも微量の</w:t>
      </w:r>
      <w:r w:rsidRPr="00577904">
        <w:rPr>
          <w:szCs w:val="21"/>
        </w:rPr>
        <w:t>ITC</w:t>
      </w:r>
      <w:r w:rsidRPr="00577904">
        <w:rPr>
          <w:rFonts w:hint="eastAsia"/>
          <w:szCs w:val="21"/>
        </w:rPr>
        <w:t>が常に空気中に放出されている</w:t>
      </w:r>
      <w:del w:id="16" w:author="vent24" w:date="2014-07-04T16:44:00Z">
        <w:r w:rsidRPr="00577904" w:rsidDel="008536C7">
          <w:rPr>
            <w:rFonts w:hint="eastAsia"/>
            <w:szCs w:val="21"/>
          </w:rPr>
          <w:delText>．</w:delText>
        </w:r>
      </w:del>
      <w:ins w:id="17" w:author="vent24" w:date="2014-07-04T16:44:00Z">
        <w:r w:rsidR="008536C7">
          <w:rPr>
            <w:rFonts w:hint="eastAsia"/>
            <w:szCs w:val="21"/>
          </w:rPr>
          <w:t>．</w:t>
        </w:r>
      </w:ins>
      <w:r w:rsidRPr="00577904">
        <w:rPr>
          <w:rFonts w:hint="eastAsia"/>
          <w:szCs w:val="21"/>
        </w:rPr>
        <w:t>しかし</w:t>
      </w:r>
      <w:del w:id="18" w:author="vent24" w:date="2014-07-04T16:44:00Z">
        <w:r w:rsidRPr="00577904" w:rsidDel="008536C7">
          <w:rPr>
            <w:rFonts w:hint="eastAsia"/>
            <w:szCs w:val="21"/>
          </w:rPr>
          <w:delText>，</w:delText>
        </w:r>
      </w:del>
      <w:ins w:id="19" w:author="vent24" w:date="2014-07-04T16:44:00Z">
        <w:r w:rsidR="008536C7">
          <w:rPr>
            <w:rFonts w:hint="eastAsia"/>
            <w:szCs w:val="21"/>
          </w:rPr>
          <w:t>，</w:t>
        </w:r>
      </w:ins>
      <w:r w:rsidRPr="00577904">
        <w:rPr>
          <w:rFonts w:hint="eastAsia"/>
          <w:szCs w:val="21"/>
        </w:rPr>
        <w:t>細胞を破壊しない状態での香気成分の測定に関する研究は十分には行われていない</w:t>
      </w:r>
      <w:del w:id="20" w:author="vent24" w:date="2014-07-04T16:44:00Z">
        <w:r w:rsidRPr="00577904" w:rsidDel="008536C7">
          <w:rPr>
            <w:rFonts w:hint="eastAsia"/>
            <w:szCs w:val="21"/>
          </w:rPr>
          <w:delText>．</w:delText>
        </w:r>
      </w:del>
      <w:ins w:id="21" w:author="vent24" w:date="2014-07-04T16:44:00Z">
        <w:r w:rsidR="008536C7">
          <w:rPr>
            <w:rFonts w:hint="eastAsia"/>
            <w:szCs w:val="21"/>
          </w:rPr>
          <w:t>．</w:t>
        </w:r>
      </w:ins>
      <w:r w:rsidRPr="00577904">
        <w:rPr>
          <w:rFonts w:hint="eastAsia"/>
          <w:szCs w:val="21"/>
        </w:rPr>
        <w:t>そこで</w:t>
      </w:r>
      <w:ins w:id="22" w:author="vent24" w:date="2014-07-04T18:17:00Z">
        <w:r w:rsidR="002F1F68">
          <w:rPr>
            <w:rFonts w:hint="eastAsia"/>
            <w:szCs w:val="21"/>
          </w:rPr>
          <w:t>本研究で</w:t>
        </w:r>
      </w:ins>
      <w:del w:id="23" w:author="vent24" w:date="2014-07-04T18:17:00Z">
        <w:r w:rsidRPr="00577904" w:rsidDel="002F1F68">
          <w:rPr>
            <w:rFonts w:hint="eastAsia"/>
            <w:szCs w:val="21"/>
          </w:rPr>
          <w:delText>私</w:delText>
        </w:r>
      </w:del>
      <w:r w:rsidRPr="00577904">
        <w:rPr>
          <w:rFonts w:hint="eastAsia"/>
          <w:szCs w:val="21"/>
        </w:rPr>
        <w:t>はカイワレダイコン</w:t>
      </w:r>
      <w:del w:id="24" w:author="vent24" w:date="2014-07-04T16:44:00Z">
        <w:r w:rsidRPr="00577904" w:rsidDel="008536C7">
          <w:rPr>
            <w:rFonts w:hint="eastAsia"/>
            <w:szCs w:val="21"/>
          </w:rPr>
          <w:delText>，</w:delText>
        </w:r>
      </w:del>
      <w:ins w:id="25" w:author="vent24" w:date="2014-07-04T16:44:00Z">
        <w:r w:rsidR="008536C7">
          <w:rPr>
            <w:rFonts w:hint="eastAsia"/>
            <w:szCs w:val="21"/>
          </w:rPr>
          <w:t>，</w:t>
        </w:r>
      </w:ins>
      <w:r w:rsidRPr="00577904">
        <w:rPr>
          <w:rFonts w:hint="eastAsia"/>
          <w:szCs w:val="21"/>
        </w:rPr>
        <w:t>ブロッコリー</w:t>
      </w:r>
      <w:del w:id="26" w:author="vent24" w:date="2014-07-04T16:44:00Z">
        <w:r w:rsidRPr="00577904" w:rsidDel="008536C7">
          <w:rPr>
            <w:rFonts w:hint="eastAsia"/>
            <w:szCs w:val="21"/>
          </w:rPr>
          <w:delText>，</w:delText>
        </w:r>
      </w:del>
      <w:ins w:id="27" w:author="vent24" w:date="2014-07-04T16:44:00Z">
        <w:r w:rsidR="008536C7">
          <w:rPr>
            <w:rFonts w:hint="eastAsia"/>
            <w:szCs w:val="21"/>
          </w:rPr>
          <w:t>，</w:t>
        </w:r>
      </w:ins>
      <w:r w:rsidRPr="00577904">
        <w:rPr>
          <w:rFonts w:hint="eastAsia"/>
          <w:szCs w:val="21"/>
        </w:rPr>
        <w:t>クレス</w:t>
      </w:r>
      <w:del w:id="28" w:author="vent24" w:date="2014-07-04T16:44:00Z">
        <w:r w:rsidRPr="00577904" w:rsidDel="008536C7">
          <w:rPr>
            <w:rFonts w:hint="eastAsia"/>
            <w:szCs w:val="21"/>
          </w:rPr>
          <w:delText>，</w:delText>
        </w:r>
      </w:del>
      <w:ins w:id="29" w:author="vent24" w:date="2014-07-04T16:44:00Z">
        <w:r w:rsidR="008536C7">
          <w:rPr>
            <w:rFonts w:hint="eastAsia"/>
            <w:szCs w:val="21"/>
          </w:rPr>
          <w:t>，</w:t>
        </w:r>
      </w:ins>
      <w:r w:rsidRPr="00577904">
        <w:rPr>
          <w:rFonts w:hint="eastAsia"/>
          <w:szCs w:val="21"/>
        </w:rPr>
        <w:t>マスタード</w:t>
      </w:r>
      <w:del w:id="30" w:author="vent24" w:date="2014-07-04T16:44:00Z">
        <w:r w:rsidRPr="00577904" w:rsidDel="008536C7">
          <w:rPr>
            <w:rFonts w:hint="eastAsia"/>
            <w:szCs w:val="21"/>
          </w:rPr>
          <w:delText>，</w:delText>
        </w:r>
      </w:del>
      <w:ins w:id="31" w:author="vent24" w:date="2014-07-04T16:44:00Z">
        <w:r w:rsidR="008536C7">
          <w:rPr>
            <w:rFonts w:hint="eastAsia"/>
            <w:szCs w:val="21"/>
          </w:rPr>
          <w:t>，</w:t>
        </w:r>
      </w:ins>
      <w:r w:rsidRPr="00577904">
        <w:rPr>
          <w:rFonts w:hint="eastAsia"/>
          <w:szCs w:val="21"/>
        </w:rPr>
        <w:t>レッドキャベツの５品種のアブラナ科スプラウトにおける香気成分</w:t>
      </w:r>
      <w:del w:id="32" w:author="vent24" w:date="2014-07-04T18:18:00Z">
        <w:r w:rsidRPr="00577904" w:rsidDel="002F1F68">
          <w:rPr>
            <w:rFonts w:hint="eastAsia"/>
            <w:szCs w:val="21"/>
          </w:rPr>
          <w:delText>のうち</w:delText>
        </w:r>
      </w:del>
      <w:ins w:id="33" w:author="vent24" w:date="2014-07-04T18:18:00Z">
        <w:r w:rsidR="002F1F68">
          <w:rPr>
            <w:rFonts w:hint="eastAsia"/>
            <w:szCs w:val="21"/>
          </w:rPr>
          <w:t>における</w:t>
        </w:r>
      </w:ins>
      <w:r w:rsidRPr="00577904">
        <w:rPr>
          <w:szCs w:val="21"/>
        </w:rPr>
        <w:t>ITC</w:t>
      </w:r>
      <w:r w:rsidRPr="00577904">
        <w:rPr>
          <w:rFonts w:hint="eastAsia"/>
          <w:szCs w:val="21"/>
        </w:rPr>
        <w:t>について</w:t>
      </w:r>
      <w:del w:id="34" w:author="vent24" w:date="2014-07-04T16:44:00Z">
        <w:r w:rsidRPr="00577904" w:rsidDel="008536C7">
          <w:rPr>
            <w:rFonts w:hint="eastAsia"/>
            <w:szCs w:val="21"/>
          </w:rPr>
          <w:delText>，</w:delText>
        </w:r>
      </w:del>
      <w:ins w:id="35" w:author="vent24" w:date="2014-07-04T16:44:00Z">
        <w:r w:rsidR="008536C7">
          <w:rPr>
            <w:rFonts w:hint="eastAsia"/>
            <w:szCs w:val="21"/>
          </w:rPr>
          <w:t>，</w:t>
        </w:r>
      </w:ins>
      <w:r w:rsidRPr="00577904">
        <w:rPr>
          <w:rFonts w:hint="eastAsia"/>
          <w:szCs w:val="21"/>
        </w:rPr>
        <w:t>植物を出来るだけ傷つけない状態での分析を行うためヘッドスペース固相マイクロ抽出法（</w:t>
      </w:r>
      <w:r w:rsidRPr="00577904">
        <w:rPr>
          <w:szCs w:val="21"/>
        </w:rPr>
        <w:t xml:space="preserve">Headspace Solid </w:t>
      </w:r>
      <w:proofErr w:type="spellStart"/>
      <w:r w:rsidRPr="00577904">
        <w:rPr>
          <w:szCs w:val="21"/>
        </w:rPr>
        <w:t>rhase</w:t>
      </w:r>
      <w:proofErr w:type="spellEnd"/>
      <w:r w:rsidRPr="00577904">
        <w:rPr>
          <w:szCs w:val="21"/>
        </w:rPr>
        <w:t xml:space="preserve"> micro extraction; HS-SPME</w:t>
      </w:r>
      <w:r w:rsidRPr="00577904">
        <w:rPr>
          <w:rFonts w:hint="eastAsia"/>
          <w:szCs w:val="21"/>
        </w:rPr>
        <w:t>）を用いた</w:t>
      </w:r>
      <w:ins w:id="36" w:author="vent24" w:date="2014-07-04T18:12:00Z">
        <w:r w:rsidR="00A17097">
          <w:rPr>
            <w:rFonts w:hint="eastAsia"/>
            <w:szCs w:val="21"/>
          </w:rPr>
          <w:t>ガスクロマトグラフ質量分析法（</w:t>
        </w:r>
        <w:r w:rsidR="00A17097">
          <w:rPr>
            <w:rFonts w:hint="eastAsia"/>
            <w:szCs w:val="21"/>
          </w:rPr>
          <w:t xml:space="preserve">Gas Chromatograph Mass Spectrometry; </w:t>
        </w:r>
      </w:ins>
      <w:r w:rsidRPr="00577904">
        <w:rPr>
          <w:szCs w:val="21"/>
        </w:rPr>
        <w:t>GC-MS</w:t>
      </w:r>
      <w:ins w:id="37" w:author="vent24" w:date="2014-07-04T18:13:00Z">
        <w:r w:rsidR="00A17097">
          <w:rPr>
            <w:rFonts w:hint="eastAsia"/>
            <w:szCs w:val="21"/>
          </w:rPr>
          <w:t>）</w:t>
        </w:r>
      </w:ins>
      <w:r w:rsidRPr="00577904">
        <w:rPr>
          <w:rFonts w:hint="eastAsia"/>
          <w:szCs w:val="21"/>
        </w:rPr>
        <w:t>で解析した</w:t>
      </w:r>
      <w:del w:id="38" w:author="vent24" w:date="2014-07-04T16:44:00Z">
        <w:r w:rsidRPr="00577904" w:rsidDel="008536C7">
          <w:rPr>
            <w:rFonts w:hint="eastAsia"/>
            <w:szCs w:val="21"/>
          </w:rPr>
          <w:delText>．</w:delText>
        </w:r>
      </w:del>
      <w:ins w:id="39" w:author="vent24" w:date="2014-07-04T16:44:00Z">
        <w:r w:rsidR="008536C7">
          <w:rPr>
            <w:rFonts w:hint="eastAsia"/>
            <w:szCs w:val="21"/>
          </w:rPr>
          <w:t>．</w:t>
        </w:r>
      </w:ins>
      <w:r w:rsidRPr="00577904">
        <w:rPr>
          <w:rFonts w:hint="eastAsia"/>
          <w:szCs w:val="21"/>
        </w:rPr>
        <w:t>マススペクトルのパターンから</w:t>
      </w:r>
      <w:r w:rsidRPr="00577904">
        <w:rPr>
          <w:rFonts w:ascii="Times-Roman" w:hAnsi="Times-Roman" w:cs="Times-Roman"/>
          <w:color w:val="000000"/>
          <w:kern w:val="0"/>
          <w:szCs w:val="21"/>
        </w:rPr>
        <w:t xml:space="preserve">4-methylpentyl </w:t>
      </w:r>
      <w:proofErr w:type="spellStart"/>
      <w:r w:rsidRPr="00577904">
        <w:rPr>
          <w:rFonts w:ascii="Times-Roman" w:hAnsi="Times-Roman" w:cs="Times-Roman"/>
          <w:color w:val="000000"/>
          <w:kern w:val="0"/>
          <w:szCs w:val="21"/>
        </w:rPr>
        <w:t>isothiocyanate</w:t>
      </w:r>
      <w:proofErr w:type="spellEnd"/>
      <w:del w:id="40" w:author="vent24" w:date="2014-07-04T16:44:00Z">
        <w:r w:rsidRPr="00577904" w:rsidDel="008536C7">
          <w:rPr>
            <w:rFonts w:ascii="Times-Roman" w:hAnsi="Times-Roman" w:cs="Times-Roman" w:hint="eastAsia"/>
            <w:color w:val="000000"/>
            <w:kern w:val="0"/>
            <w:szCs w:val="21"/>
          </w:rPr>
          <w:delText>，</w:delText>
        </w:r>
      </w:del>
      <w:ins w:id="41" w:author="vent24" w:date="2014-07-04T16:44:00Z">
        <w:r w:rsidR="008536C7">
          <w:rPr>
            <w:rFonts w:ascii="Times-Roman" w:hAnsi="Times-Roman" w:cs="Times-Roman" w:hint="eastAsia"/>
            <w:color w:val="000000"/>
            <w:kern w:val="0"/>
            <w:szCs w:val="21"/>
          </w:rPr>
          <w:t>，</w:t>
        </w:r>
      </w:ins>
      <w:r w:rsidRPr="00577904">
        <w:rPr>
          <w:rFonts w:ascii="Times-Roman" w:hAnsi="Times-Roman" w:cs="Times-Roman"/>
          <w:color w:val="000000"/>
          <w:kern w:val="0"/>
          <w:szCs w:val="21"/>
        </w:rPr>
        <w:t xml:space="preserve">Benzyl </w:t>
      </w:r>
      <w:proofErr w:type="spellStart"/>
      <w:r w:rsidRPr="00577904">
        <w:rPr>
          <w:rFonts w:ascii="Times-Roman" w:hAnsi="Times-Roman" w:cs="Times-Roman"/>
          <w:color w:val="000000"/>
          <w:kern w:val="0"/>
          <w:szCs w:val="21"/>
        </w:rPr>
        <w:t>isothiocyanate</w:t>
      </w:r>
      <w:proofErr w:type="spellEnd"/>
      <w:del w:id="42" w:author="vent24" w:date="2014-07-04T16:44:00Z">
        <w:r w:rsidRPr="00577904" w:rsidDel="008536C7">
          <w:rPr>
            <w:rFonts w:ascii="Times-Roman" w:hAnsi="Times-Roman" w:cs="Times-Roman" w:hint="eastAsia"/>
            <w:color w:val="000000"/>
            <w:kern w:val="0"/>
            <w:szCs w:val="21"/>
          </w:rPr>
          <w:delText>，</w:delText>
        </w:r>
      </w:del>
      <w:ins w:id="43" w:author="vent24" w:date="2014-07-04T16:44:00Z">
        <w:r w:rsidR="008536C7">
          <w:rPr>
            <w:rFonts w:ascii="Times-Roman" w:hAnsi="Times-Roman" w:cs="Times-Roman" w:hint="eastAsia"/>
            <w:color w:val="000000"/>
            <w:kern w:val="0"/>
            <w:szCs w:val="21"/>
          </w:rPr>
          <w:t>，</w:t>
        </w:r>
      </w:ins>
      <w:r w:rsidRPr="00577904">
        <w:rPr>
          <w:rFonts w:ascii="Times-Roman" w:hAnsi="Times-Roman" w:cs="Times-Roman"/>
          <w:color w:val="000000"/>
          <w:kern w:val="0"/>
          <w:szCs w:val="21"/>
        </w:rPr>
        <w:t>4-(</w:t>
      </w:r>
      <w:proofErr w:type="spellStart"/>
      <w:r w:rsidRPr="00577904">
        <w:rPr>
          <w:rFonts w:ascii="Times-Roman" w:hAnsi="Times-Roman" w:cs="Times-Roman"/>
          <w:color w:val="000000"/>
          <w:kern w:val="0"/>
          <w:szCs w:val="21"/>
        </w:rPr>
        <w:t>methylthio</w:t>
      </w:r>
      <w:proofErr w:type="spellEnd"/>
      <w:r w:rsidRPr="00577904">
        <w:rPr>
          <w:rFonts w:ascii="Times-Roman" w:hAnsi="Times-Roman" w:cs="Times-Roman"/>
          <w:color w:val="000000"/>
          <w:kern w:val="0"/>
          <w:szCs w:val="21"/>
        </w:rPr>
        <w:t xml:space="preserve">)-3-butenyl </w:t>
      </w:r>
      <w:proofErr w:type="spellStart"/>
      <w:r w:rsidRPr="00577904">
        <w:rPr>
          <w:rFonts w:ascii="Times-Roman" w:hAnsi="Times-Roman" w:cs="Times-Roman"/>
          <w:color w:val="000000"/>
          <w:kern w:val="0"/>
          <w:szCs w:val="21"/>
        </w:rPr>
        <w:t>isothiocyanate</w:t>
      </w:r>
      <w:proofErr w:type="spellEnd"/>
      <w:del w:id="44" w:author="vent24" w:date="2014-07-04T16:44:00Z">
        <w:r w:rsidRPr="00577904" w:rsidDel="008536C7">
          <w:rPr>
            <w:rFonts w:ascii="Times-Roman" w:hAnsi="Times-Roman" w:cs="Times-Roman" w:hint="eastAsia"/>
            <w:color w:val="000000"/>
            <w:kern w:val="0"/>
            <w:szCs w:val="21"/>
          </w:rPr>
          <w:delText>，</w:delText>
        </w:r>
      </w:del>
      <w:ins w:id="45" w:author="vent24" w:date="2014-07-04T16:44:00Z">
        <w:r w:rsidR="008536C7">
          <w:rPr>
            <w:rFonts w:ascii="Times-Roman" w:hAnsi="Times-Roman" w:cs="Times-Roman" w:hint="eastAsia"/>
            <w:color w:val="000000"/>
            <w:kern w:val="0"/>
            <w:szCs w:val="21"/>
          </w:rPr>
          <w:t>，</w:t>
        </w:r>
      </w:ins>
      <w:r w:rsidRPr="00577904">
        <w:rPr>
          <w:rFonts w:ascii="Times-Roman" w:hAnsi="Times-Roman" w:cs="Times-Roman"/>
          <w:color w:val="000000"/>
          <w:kern w:val="0"/>
          <w:szCs w:val="21"/>
        </w:rPr>
        <w:t>4-(</w:t>
      </w:r>
      <w:proofErr w:type="spellStart"/>
      <w:r w:rsidRPr="00577904">
        <w:rPr>
          <w:rFonts w:ascii="Times-Roman" w:hAnsi="Times-Roman" w:cs="Times-Roman"/>
          <w:color w:val="000000"/>
          <w:kern w:val="0"/>
          <w:szCs w:val="21"/>
        </w:rPr>
        <w:t>methylthio</w:t>
      </w:r>
      <w:proofErr w:type="spellEnd"/>
      <w:r w:rsidRPr="00577904">
        <w:rPr>
          <w:rFonts w:ascii="Times-Roman" w:hAnsi="Times-Roman" w:cs="Times-Roman"/>
          <w:color w:val="000000"/>
          <w:kern w:val="0"/>
          <w:szCs w:val="21"/>
        </w:rPr>
        <w:t xml:space="preserve">)butyl </w:t>
      </w:r>
      <w:proofErr w:type="spellStart"/>
      <w:r w:rsidRPr="00577904">
        <w:rPr>
          <w:rFonts w:ascii="Times-Roman" w:hAnsi="Times-Roman" w:cs="Times-Roman"/>
          <w:color w:val="000000"/>
          <w:kern w:val="0"/>
          <w:szCs w:val="21"/>
        </w:rPr>
        <w:t>isothiocyanate</w:t>
      </w:r>
      <w:proofErr w:type="spellEnd"/>
      <w:del w:id="46" w:author="vent24" w:date="2014-07-04T16:44:00Z">
        <w:r w:rsidRPr="00577904" w:rsidDel="008536C7">
          <w:rPr>
            <w:rFonts w:ascii="Times-Roman" w:hAnsi="Times-Roman" w:cs="Times-Roman" w:hint="eastAsia"/>
            <w:color w:val="000000"/>
            <w:kern w:val="0"/>
            <w:szCs w:val="21"/>
          </w:rPr>
          <w:delText>，</w:delText>
        </w:r>
      </w:del>
      <w:ins w:id="47" w:author="vent24" w:date="2014-07-04T16:44:00Z">
        <w:r w:rsidR="008536C7">
          <w:rPr>
            <w:rFonts w:ascii="Times-Roman" w:hAnsi="Times-Roman" w:cs="Times-Roman" w:hint="eastAsia"/>
            <w:color w:val="000000"/>
            <w:kern w:val="0"/>
            <w:szCs w:val="21"/>
          </w:rPr>
          <w:t>，</w:t>
        </w:r>
      </w:ins>
      <w:r w:rsidRPr="00577904">
        <w:rPr>
          <w:rFonts w:ascii="Times-Roman" w:hAnsi="Times-Roman" w:cs="Times-Roman"/>
          <w:color w:val="000000"/>
          <w:kern w:val="0"/>
          <w:szCs w:val="21"/>
        </w:rPr>
        <w:t xml:space="preserve">2-phenylethyl </w:t>
      </w:r>
      <w:proofErr w:type="spellStart"/>
      <w:r w:rsidRPr="00577904">
        <w:rPr>
          <w:rFonts w:ascii="Times-Roman" w:hAnsi="Times-Roman" w:cs="Times-Roman"/>
          <w:color w:val="000000"/>
          <w:kern w:val="0"/>
          <w:szCs w:val="21"/>
        </w:rPr>
        <w:t>isothiocyanate</w:t>
      </w:r>
      <w:proofErr w:type="spellEnd"/>
      <w:r w:rsidRPr="00577904">
        <w:rPr>
          <w:rFonts w:ascii="Times-Roman" w:hAnsi="Times-Roman" w:cs="Times-Roman" w:hint="eastAsia"/>
          <w:color w:val="000000"/>
          <w:kern w:val="0"/>
          <w:szCs w:val="21"/>
        </w:rPr>
        <w:t>の</w:t>
      </w:r>
      <w:r w:rsidRPr="00577904">
        <w:rPr>
          <w:rFonts w:hint="eastAsia"/>
          <w:szCs w:val="21"/>
        </w:rPr>
        <w:t>５種類の</w:t>
      </w:r>
      <w:r w:rsidRPr="00577904">
        <w:rPr>
          <w:szCs w:val="21"/>
        </w:rPr>
        <w:t>ITC</w:t>
      </w:r>
      <w:r w:rsidRPr="00577904">
        <w:rPr>
          <w:rFonts w:hint="eastAsia"/>
          <w:szCs w:val="21"/>
        </w:rPr>
        <w:t>が同定された</w:t>
      </w:r>
      <w:del w:id="48" w:author="vent24" w:date="2014-07-04T16:44:00Z">
        <w:r w:rsidRPr="00577904" w:rsidDel="008536C7">
          <w:rPr>
            <w:rFonts w:hint="eastAsia"/>
            <w:szCs w:val="21"/>
          </w:rPr>
          <w:delText>．</w:delText>
        </w:r>
      </w:del>
      <w:ins w:id="49" w:author="vent24" w:date="2014-07-04T16:44:00Z">
        <w:r w:rsidR="008536C7">
          <w:rPr>
            <w:rFonts w:hint="eastAsia"/>
            <w:szCs w:val="21"/>
          </w:rPr>
          <w:t>．</w:t>
        </w:r>
      </w:ins>
      <w:r w:rsidRPr="00577904">
        <w:rPr>
          <w:szCs w:val="21"/>
        </w:rPr>
        <w:t xml:space="preserve"> </w:t>
      </w:r>
      <w:r w:rsidRPr="00577904">
        <w:rPr>
          <w:rFonts w:hint="eastAsia"/>
          <w:szCs w:val="21"/>
        </w:rPr>
        <w:t>個々のアブラナ科植物で保有している</w:t>
      </w:r>
      <w:r w:rsidRPr="00577904">
        <w:rPr>
          <w:szCs w:val="21"/>
        </w:rPr>
        <w:t>ITC</w:t>
      </w:r>
      <w:r w:rsidRPr="00577904">
        <w:rPr>
          <w:rFonts w:hint="eastAsia"/>
          <w:szCs w:val="21"/>
        </w:rPr>
        <w:t>の種類に違いが見られた</w:t>
      </w:r>
      <w:del w:id="50" w:author="vent24" w:date="2014-07-04T16:44:00Z">
        <w:r w:rsidRPr="00577904" w:rsidDel="008536C7">
          <w:rPr>
            <w:rFonts w:hint="eastAsia"/>
            <w:szCs w:val="21"/>
          </w:rPr>
          <w:delText>．</w:delText>
        </w:r>
      </w:del>
      <w:ins w:id="51" w:author="vent24" w:date="2014-07-04T16:44:00Z">
        <w:r w:rsidR="008536C7">
          <w:rPr>
            <w:rFonts w:hint="eastAsia"/>
            <w:szCs w:val="21"/>
          </w:rPr>
          <w:t>．</w:t>
        </w:r>
      </w:ins>
      <w:r w:rsidRPr="00577904">
        <w:rPr>
          <w:rFonts w:hint="eastAsia"/>
          <w:szCs w:val="21"/>
        </w:rPr>
        <w:t>ブロッコリーとレッドキャベツ</w:t>
      </w:r>
      <w:del w:id="52" w:author="vent24" w:date="2014-07-04T16:44:00Z">
        <w:r w:rsidRPr="00577904" w:rsidDel="008536C7">
          <w:rPr>
            <w:rFonts w:hint="eastAsia"/>
            <w:szCs w:val="21"/>
          </w:rPr>
          <w:delText>，</w:delText>
        </w:r>
      </w:del>
      <w:ins w:id="53" w:author="vent24" w:date="2014-07-04T16:44:00Z">
        <w:r w:rsidR="008536C7">
          <w:rPr>
            <w:rFonts w:hint="eastAsia"/>
            <w:szCs w:val="21"/>
          </w:rPr>
          <w:t>，</w:t>
        </w:r>
      </w:ins>
      <w:r w:rsidRPr="00577904">
        <w:rPr>
          <w:rFonts w:hint="eastAsia"/>
          <w:szCs w:val="21"/>
        </w:rPr>
        <w:t>カイワレダイコンは共通の</w:t>
      </w:r>
      <w:r w:rsidRPr="00577904">
        <w:rPr>
          <w:szCs w:val="21"/>
        </w:rPr>
        <w:t>ITC</w:t>
      </w:r>
      <w:r w:rsidRPr="00577904">
        <w:rPr>
          <w:rFonts w:hint="eastAsia"/>
          <w:szCs w:val="21"/>
        </w:rPr>
        <w:t>を保有しており</w:t>
      </w:r>
      <w:del w:id="54" w:author="vent24" w:date="2014-07-04T16:44:00Z">
        <w:r w:rsidRPr="00577904" w:rsidDel="008536C7">
          <w:rPr>
            <w:rFonts w:hint="eastAsia"/>
            <w:szCs w:val="21"/>
          </w:rPr>
          <w:delText>，</w:delText>
        </w:r>
      </w:del>
      <w:ins w:id="55" w:author="vent24" w:date="2014-07-04T16:44:00Z">
        <w:r w:rsidR="008536C7">
          <w:rPr>
            <w:rFonts w:hint="eastAsia"/>
            <w:szCs w:val="21"/>
          </w:rPr>
          <w:t>，</w:t>
        </w:r>
      </w:ins>
      <w:r w:rsidRPr="00577904">
        <w:rPr>
          <w:rFonts w:hint="eastAsia"/>
          <w:szCs w:val="21"/>
        </w:rPr>
        <w:t>また</w:t>
      </w:r>
      <w:del w:id="56" w:author="vent24" w:date="2014-07-04T16:44:00Z">
        <w:r w:rsidRPr="00577904" w:rsidDel="008536C7">
          <w:rPr>
            <w:rFonts w:hint="eastAsia"/>
            <w:szCs w:val="21"/>
          </w:rPr>
          <w:delText>，</w:delText>
        </w:r>
      </w:del>
      <w:ins w:id="57" w:author="vent24" w:date="2014-07-04T16:44:00Z">
        <w:r w:rsidR="008536C7">
          <w:rPr>
            <w:rFonts w:hint="eastAsia"/>
            <w:szCs w:val="21"/>
          </w:rPr>
          <w:t>，</w:t>
        </w:r>
      </w:ins>
      <w:r w:rsidRPr="00577904">
        <w:rPr>
          <w:rFonts w:hint="eastAsia"/>
          <w:szCs w:val="21"/>
        </w:rPr>
        <w:t>マスタードと前述の３品種の間には共通している</w:t>
      </w:r>
      <w:r w:rsidRPr="00577904">
        <w:rPr>
          <w:szCs w:val="21"/>
        </w:rPr>
        <w:t>ITC</w:t>
      </w:r>
      <w:r w:rsidRPr="00577904">
        <w:rPr>
          <w:rFonts w:hint="eastAsia"/>
          <w:szCs w:val="21"/>
        </w:rPr>
        <w:t>は見られなかった</w:t>
      </w:r>
      <w:del w:id="58" w:author="vent24" w:date="2014-07-04T16:44:00Z">
        <w:r w:rsidRPr="00577904" w:rsidDel="008536C7">
          <w:rPr>
            <w:rFonts w:hint="eastAsia"/>
            <w:szCs w:val="21"/>
          </w:rPr>
          <w:delText>．</w:delText>
        </w:r>
      </w:del>
      <w:ins w:id="59" w:author="vent24" w:date="2014-07-04T16:44:00Z">
        <w:r w:rsidR="008536C7">
          <w:rPr>
            <w:rFonts w:hint="eastAsia"/>
            <w:szCs w:val="21"/>
          </w:rPr>
          <w:t>．</w:t>
        </w:r>
      </w:ins>
      <w:r w:rsidRPr="00577904">
        <w:rPr>
          <w:rFonts w:hint="eastAsia"/>
          <w:szCs w:val="21"/>
        </w:rPr>
        <w:t>このことはアブラナ科の系統関係と符合していた</w:t>
      </w:r>
      <w:del w:id="60" w:author="vent24" w:date="2014-07-04T16:44:00Z">
        <w:r w:rsidRPr="00577904" w:rsidDel="008536C7">
          <w:rPr>
            <w:rFonts w:hint="eastAsia"/>
            <w:szCs w:val="21"/>
          </w:rPr>
          <w:delText>．</w:delText>
        </w:r>
      </w:del>
      <w:ins w:id="61" w:author="vent24" w:date="2014-07-04T16:44:00Z">
        <w:r w:rsidR="008536C7">
          <w:rPr>
            <w:rFonts w:hint="eastAsia"/>
            <w:szCs w:val="21"/>
          </w:rPr>
          <w:t>．</w:t>
        </w:r>
      </w:ins>
      <w:r w:rsidRPr="00577904">
        <w:rPr>
          <w:szCs w:val="21"/>
        </w:rPr>
        <w:t xml:space="preserve"> </w:t>
      </w:r>
    </w:p>
    <w:p w14:paraId="44E42D0E" w14:textId="77777777" w:rsidR="00BF10E4" w:rsidRDefault="00BF10E4" w:rsidP="00B26FE5">
      <w:pPr>
        <w:rPr>
          <w:szCs w:val="21"/>
        </w:rPr>
      </w:pPr>
    </w:p>
    <w:p w14:paraId="00A13C32" w14:textId="77777777" w:rsidR="00BF10E4" w:rsidRDefault="00BF10E4" w:rsidP="00B26FE5">
      <w:pPr>
        <w:rPr>
          <w:szCs w:val="21"/>
        </w:rPr>
      </w:pPr>
    </w:p>
    <w:p w14:paraId="448EEFEE" w14:textId="58F9FCE9" w:rsidR="00BF10E4" w:rsidRPr="00577904" w:rsidRDefault="00A17097" w:rsidP="00A17097">
      <w:pPr>
        <w:jc w:val="left"/>
        <w:rPr>
          <w:szCs w:val="21"/>
        </w:rPr>
        <w:pPrChange w:id="62" w:author="vent24" w:date="2014-07-04T18:10:00Z">
          <w:pPr>
            <w:ind w:firstLineChars="150" w:firstLine="315"/>
            <w:jc w:val="center"/>
          </w:pPr>
        </w:pPrChange>
      </w:pPr>
      <w:ins w:id="63" w:author="vent24" w:date="2014-07-04T18:10:00Z">
        <w:r>
          <w:rPr>
            <w:rFonts w:hint="eastAsia"/>
            <w:szCs w:val="21"/>
          </w:rPr>
          <w:t xml:space="preserve">キーワード：　</w:t>
        </w:r>
      </w:ins>
      <w:r w:rsidR="00BF10E4">
        <w:rPr>
          <w:szCs w:val="21"/>
        </w:rPr>
        <w:t>Brassicas</w:t>
      </w:r>
      <w:del w:id="64" w:author="vent24" w:date="2014-07-04T16:44:00Z">
        <w:r w:rsidR="00BF10E4" w:rsidDel="008536C7">
          <w:rPr>
            <w:szCs w:val="21"/>
          </w:rPr>
          <w:delText>,</w:delText>
        </w:r>
      </w:del>
      <w:ins w:id="65" w:author="vent24" w:date="2014-07-04T16:44:00Z">
        <w:r w:rsidR="008536C7">
          <w:rPr>
            <w:szCs w:val="21"/>
          </w:rPr>
          <w:t>，</w:t>
        </w:r>
      </w:ins>
      <w:r w:rsidR="00BF10E4">
        <w:rPr>
          <w:szCs w:val="21"/>
        </w:rPr>
        <w:t xml:space="preserve">  </w:t>
      </w:r>
      <w:proofErr w:type="spellStart"/>
      <w:r w:rsidR="00BF10E4">
        <w:rPr>
          <w:szCs w:val="21"/>
        </w:rPr>
        <w:t>Isothiocyanate</w:t>
      </w:r>
      <w:proofErr w:type="spellEnd"/>
      <w:del w:id="66" w:author="vent24" w:date="2014-07-04T16:44:00Z">
        <w:r w:rsidR="00BF10E4" w:rsidDel="008536C7">
          <w:rPr>
            <w:szCs w:val="21"/>
          </w:rPr>
          <w:delText>,</w:delText>
        </w:r>
      </w:del>
      <w:ins w:id="67" w:author="vent24" w:date="2014-07-04T16:44:00Z">
        <w:r w:rsidR="008536C7">
          <w:rPr>
            <w:szCs w:val="21"/>
          </w:rPr>
          <w:t>，</w:t>
        </w:r>
      </w:ins>
      <w:r w:rsidR="00BF10E4">
        <w:rPr>
          <w:szCs w:val="21"/>
        </w:rPr>
        <w:t xml:space="preserve">  </w:t>
      </w:r>
      <w:proofErr w:type="spellStart"/>
      <w:r w:rsidR="00BF10E4">
        <w:rPr>
          <w:szCs w:val="21"/>
        </w:rPr>
        <w:t>Glucosinolate</w:t>
      </w:r>
      <w:proofErr w:type="spellEnd"/>
      <w:del w:id="68" w:author="vent24" w:date="2014-07-04T16:44:00Z">
        <w:r w:rsidR="00BF10E4" w:rsidDel="008536C7">
          <w:rPr>
            <w:szCs w:val="21"/>
          </w:rPr>
          <w:delText>,</w:delText>
        </w:r>
      </w:del>
      <w:ins w:id="69" w:author="vent24" w:date="2014-07-04T16:44:00Z">
        <w:r w:rsidR="008536C7">
          <w:rPr>
            <w:szCs w:val="21"/>
          </w:rPr>
          <w:t>，</w:t>
        </w:r>
      </w:ins>
      <w:r w:rsidR="00BF10E4">
        <w:rPr>
          <w:szCs w:val="21"/>
        </w:rPr>
        <w:t xml:space="preserve">  HS-SPME/GC-MS</w:t>
      </w:r>
    </w:p>
    <w:p w14:paraId="3A9745EB" w14:textId="77777777" w:rsidR="00BF10E4" w:rsidRDefault="00BF10E4">
      <w:pPr>
        <w:widowControl/>
        <w:jc w:val="left"/>
        <w:rPr>
          <w:szCs w:val="21"/>
        </w:rPr>
      </w:pPr>
      <w:r>
        <w:rPr>
          <w:szCs w:val="21"/>
        </w:rPr>
        <w:br w:type="page"/>
      </w:r>
    </w:p>
    <w:p w14:paraId="5862201C" w14:textId="17767A6B" w:rsidR="00BF10E4" w:rsidRPr="00B41892" w:rsidRDefault="002F1F68" w:rsidP="002F1F68">
      <w:pPr>
        <w:pStyle w:val="a7"/>
        <w:numPr>
          <w:numberingChange w:id="70" w:author="----" w:date="2014-07-03T11:21:00Z" w:original="%1:2:0:."/>
        </w:numPr>
        <w:ind w:leftChars="0" w:left="0"/>
        <w:rPr>
          <w:sz w:val="24"/>
          <w:szCs w:val="21"/>
        </w:rPr>
        <w:pPrChange w:id="71" w:author="vent24" w:date="2014-07-04T18:19:00Z">
          <w:pPr>
            <w:pStyle w:val="a7"/>
            <w:numPr>
              <w:numId w:val="1"/>
            </w:numPr>
            <w:ind w:leftChars="0" w:left="360" w:hanging="360"/>
          </w:pPr>
        </w:pPrChange>
      </w:pPr>
      <w:ins w:id="72" w:author="vent24" w:date="2014-07-04T18:19:00Z">
        <w:r>
          <w:rPr>
            <w:sz w:val="24"/>
            <w:szCs w:val="21"/>
          </w:rPr>
          <w:t>1</w:t>
        </w:r>
      </w:ins>
      <w:ins w:id="73" w:author="vent24" w:date="2014-07-04T18:20:00Z">
        <w:r>
          <w:rPr>
            <w:rFonts w:hint="eastAsia"/>
            <w:sz w:val="24"/>
            <w:szCs w:val="21"/>
          </w:rPr>
          <w:t>．</w:t>
        </w:r>
      </w:ins>
      <w:r w:rsidR="00BF10E4" w:rsidRPr="00B41892">
        <w:rPr>
          <w:rFonts w:hint="eastAsia"/>
          <w:sz w:val="24"/>
          <w:szCs w:val="21"/>
        </w:rPr>
        <w:t>序論</w:t>
      </w:r>
    </w:p>
    <w:p w14:paraId="4776C6E9" w14:textId="3AF82DA3" w:rsidR="00BF10E4" w:rsidRDefault="00BF10E4" w:rsidP="00B26FE5">
      <w:pPr>
        <w:rPr>
          <w:szCs w:val="21"/>
        </w:rPr>
      </w:pPr>
      <w:r w:rsidRPr="00577904">
        <w:rPr>
          <w:rFonts w:hint="eastAsia"/>
          <w:szCs w:val="21"/>
        </w:rPr>
        <w:t xml:space="preserve">　グルコシノレート（</w:t>
      </w:r>
      <w:proofErr w:type="spellStart"/>
      <w:r w:rsidRPr="00577904">
        <w:rPr>
          <w:szCs w:val="21"/>
        </w:rPr>
        <w:t>glucosinolate</w:t>
      </w:r>
      <w:proofErr w:type="spellEnd"/>
      <w:r w:rsidRPr="00577904">
        <w:rPr>
          <w:szCs w:val="21"/>
        </w:rPr>
        <w:t>; GL</w:t>
      </w:r>
      <w:r w:rsidRPr="00577904">
        <w:rPr>
          <w:rFonts w:hint="eastAsia"/>
          <w:szCs w:val="21"/>
        </w:rPr>
        <w:t>）は植物の二次代謝物に属し</w:t>
      </w:r>
      <w:del w:id="74" w:author="vent24" w:date="2014-07-04T16:44:00Z">
        <w:r w:rsidRPr="00577904" w:rsidDel="008536C7">
          <w:rPr>
            <w:rFonts w:hint="eastAsia"/>
            <w:szCs w:val="21"/>
          </w:rPr>
          <w:delText>，</w:delText>
        </w:r>
      </w:del>
      <w:ins w:id="75" w:author="vent24" w:date="2014-07-04T16:44:00Z">
        <w:r w:rsidR="008536C7">
          <w:rPr>
            <w:rFonts w:hint="eastAsia"/>
            <w:szCs w:val="21"/>
          </w:rPr>
          <w:t>，</w:t>
        </w:r>
      </w:ins>
      <w:r w:rsidRPr="00577904">
        <w:rPr>
          <w:rFonts w:hint="eastAsia"/>
          <w:szCs w:val="21"/>
        </w:rPr>
        <w:t>一般的に液胞に含まれる</w:t>
      </w:r>
      <w:del w:id="76" w:author="vent24" w:date="2014-07-04T16:44:00Z">
        <w:r w:rsidRPr="00577904" w:rsidDel="008536C7">
          <w:rPr>
            <w:rFonts w:hint="eastAsia"/>
            <w:szCs w:val="21"/>
          </w:rPr>
          <w:delText>．</w:delText>
        </w:r>
      </w:del>
      <w:ins w:id="77" w:author="vent24" w:date="2014-07-04T16:44:00Z">
        <w:r w:rsidR="008536C7">
          <w:rPr>
            <w:rFonts w:hint="eastAsia"/>
            <w:szCs w:val="21"/>
          </w:rPr>
          <w:t>．</w:t>
        </w:r>
      </w:ins>
      <w:r>
        <w:rPr>
          <w:szCs w:val="21"/>
        </w:rPr>
        <w:t>GL</w:t>
      </w:r>
      <w:r>
        <w:rPr>
          <w:rFonts w:hint="eastAsia"/>
          <w:szCs w:val="21"/>
        </w:rPr>
        <w:t>は酵素と反応することでグルコースとアグリコンに分解される</w:t>
      </w:r>
      <w:del w:id="78" w:author="vent24" w:date="2014-07-04T16:44:00Z">
        <w:r w:rsidDel="008536C7">
          <w:rPr>
            <w:szCs w:val="21"/>
          </w:rPr>
          <w:delText>.</w:delText>
        </w:r>
      </w:del>
      <w:ins w:id="79" w:author="vent24" w:date="2014-07-04T16:44:00Z">
        <w:r w:rsidR="008536C7">
          <w:rPr>
            <w:szCs w:val="21"/>
          </w:rPr>
          <w:t>．</w:t>
        </w:r>
      </w:ins>
      <w:r>
        <w:rPr>
          <w:rFonts w:hint="eastAsia"/>
          <w:szCs w:val="21"/>
        </w:rPr>
        <w:t>アグリコンがさらに加水分解されて様々な分解産物を生じる</w:t>
      </w:r>
      <w:del w:id="80" w:author="vent24" w:date="2014-07-04T16:44:00Z">
        <w:r w:rsidRPr="00577904" w:rsidDel="008536C7">
          <w:rPr>
            <w:rFonts w:hint="eastAsia"/>
            <w:szCs w:val="21"/>
          </w:rPr>
          <w:delText>．</w:delText>
        </w:r>
      </w:del>
      <w:ins w:id="81" w:author="vent24" w:date="2014-07-04T16:44:00Z">
        <w:r w:rsidR="008536C7">
          <w:rPr>
            <w:rFonts w:hint="eastAsia"/>
            <w:szCs w:val="21"/>
          </w:rPr>
          <w:t>．</w:t>
        </w:r>
      </w:ins>
      <w:r w:rsidRPr="00577904">
        <w:rPr>
          <w:rFonts w:hint="eastAsia"/>
          <w:szCs w:val="21"/>
        </w:rPr>
        <w:t>そうして出来た分解生成物の一つがイソチオシアネート（</w:t>
      </w:r>
      <w:proofErr w:type="spellStart"/>
      <w:r w:rsidRPr="00577904">
        <w:rPr>
          <w:szCs w:val="21"/>
        </w:rPr>
        <w:t>isothiocyanete</w:t>
      </w:r>
      <w:proofErr w:type="spellEnd"/>
      <w:r w:rsidRPr="00577904">
        <w:rPr>
          <w:rFonts w:hint="eastAsia"/>
          <w:szCs w:val="21"/>
        </w:rPr>
        <w:t>；</w:t>
      </w:r>
      <w:r w:rsidRPr="00577904">
        <w:rPr>
          <w:szCs w:val="21"/>
        </w:rPr>
        <w:t>ITC</w:t>
      </w:r>
      <w:r w:rsidRPr="00577904">
        <w:rPr>
          <w:rFonts w:hint="eastAsia"/>
          <w:szCs w:val="21"/>
        </w:rPr>
        <w:t>）であり</w:t>
      </w:r>
      <w:del w:id="82" w:author="vent24" w:date="2014-07-04T16:44:00Z">
        <w:r w:rsidRPr="00577904" w:rsidDel="008536C7">
          <w:rPr>
            <w:rFonts w:hint="eastAsia"/>
            <w:szCs w:val="21"/>
          </w:rPr>
          <w:delText>，</w:delText>
        </w:r>
      </w:del>
      <w:ins w:id="83" w:author="vent24" w:date="2014-07-04T16:44:00Z">
        <w:r w:rsidR="008536C7">
          <w:rPr>
            <w:rFonts w:hint="eastAsia"/>
            <w:szCs w:val="21"/>
          </w:rPr>
          <w:t>，</w:t>
        </w:r>
      </w:ins>
      <w:r w:rsidRPr="00577904">
        <w:rPr>
          <w:rFonts w:hint="eastAsia"/>
          <w:szCs w:val="21"/>
        </w:rPr>
        <w:t>アブラナ科の辛味の源である</w:t>
      </w:r>
      <w:del w:id="84" w:author="vent24" w:date="2014-07-04T16:44:00Z">
        <w:r w:rsidRPr="00577904" w:rsidDel="008536C7">
          <w:rPr>
            <w:rFonts w:hint="eastAsia"/>
            <w:szCs w:val="21"/>
          </w:rPr>
          <w:delText>．</w:delText>
        </w:r>
      </w:del>
      <w:ins w:id="85" w:author="vent24" w:date="2014-07-04T16:44:00Z">
        <w:r w:rsidR="008536C7">
          <w:rPr>
            <w:rFonts w:hint="eastAsia"/>
            <w:szCs w:val="21"/>
          </w:rPr>
          <w:t>．</w:t>
        </w:r>
      </w:ins>
      <w:r w:rsidRPr="00577904">
        <w:rPr>
          <w:szCs w:val="21"/>
        </w:rPr>
        <w:t>ITC</w:t>
      </w:r>
      <w:r w:rsidRPr="00577904">
        <w:rPr>
          <w:rFonts w:hint="eastAsia"/>
          <w:szCs w:val="21"/>
        </w:rPr>
        <w:t>は揮発性がある物質でアブラナ科独特の匂いの元でもある</w:t>
      </w:r>
      <w:del w:id="86" w:author="vent24" w:date="2014-07-04T16:44:00Z">
        <w:r w:rsidRPr="00577904" w:rsidDel="008536C7">
          <w:rPr>
            <w:rFonts w:hint="eastAsia"/>
            <w:szCs w:val="21"/>
          </w:rPr>
          <w:delText>．</w:delText>
        </w:r>
      </w:del>
      <w:ins w:id="87" w:author="vent24" w:date="2014-07-04T16:44:00Z">
        <w:r w:rsidR="008536C7">
          <w:rPr>
            <w:rFonts w:hint="eastAsia"/>
            <w:szCs w:val="21"/>
          </w:rPr>
          <w:t>．</w:t>
        </w:r>
      </w:ins>
      <w:commentRangeStart w:id="88"/>
      <w:r>
        <w:rPr>
          <w:szCs w:val="21"/>
        </w:rPr>
        <w:t>(</w:t>
      </w:r>
      <w:del w:id="89" w:author="----" w:date="2014-07-03T11:21:00Z">
        <w:r w:rsidRPr="00613673" w:rsidDel="00C3237A">
          <w:rPr>
            <w:szCs w:val="21"/>
            <w:rPrChange w:id="90" w:author="vent24" w:date="2014-07-03T19:47:00Z">
              <w:rPr>
                <w:i/>
                <w:szCs w:val="21"/>
              </w:rPr>
            </w:rPrChange>
          </w:rPr>
          <w:delText xml:space="preserve">Xiufeng </w:delText>
        </w:r>
      </w:del>
      <w:r w:rsidRPr="00613673">
        <w:rPr>
          <w:szCs w:val="21"/>
          <w:rPrChange w:id="91" w:author="vent24" w:date="2014-07-03T19:47:00Z">
            <w:rPr>
              <w:i/>
              <w:szCs w:val="21"/>
            </w:rPr>
          </w:rPrChange>
        </w:rPr>
        <w:t xml:space="preserve">Yan and </w:t>
      </w:r>
      <w:del w:id="92" w:author="----" w:date="2014-07-03T11:22:00Z">
        <w:r w:rsidRPr="00613673" w:rsidDel="00C3237A">
          <w:rPr>
            <w:szCs w:val="21"/>
            <w:rPrChange w:id="93" w:author="vent24" w:date="2014-07-03T19:47:00Z">
              <w:rPr>
                <w:i/>
                <w:szCs w:val="21"/>
              </w:rPr>
            </w:rPrChange>
          </w:rPr>
          <w:delText xml:space="preserve">Sixue </w:delText>
        </w:r>
      </w:del>
      <w:r w:rsidRPr="00613673">
        <w:rPr>
          <w:szCs w:val="21"/>
          <w:rPrChange w:id="94" w:author="vent24" w:date="2014-07-03T19:47:00Z">
            <w:rPr>
              <w:i/>
              <w:szCs w:val="21"/>
            </w:rPr>
          </w:rPrChange>
        </w:rPr>
        <w:t>Chen</w:t>
      </w:r>
      <w:del w:id="95" w:author="vent24" w:date="2014-07-04T18:24:00Z">
        <w:r w:rsidRPr="00613673" w:rsidDel="002F1F68">
          <w:rPr>
            <w:szCs w:val="21"/>
            <w:rPrChange w:id="96" w:author="vent24" w:date="2014-07-03T19:47:00Z">
              <w:rPr>
                <w:i/>
                <w:szCs w:val="21"/>
              </w:rPr>
            </w:rPrChange>
          </w:rPr>
          <w:delText xml:space="preserve"> </w:delText>
        </w:r>
      </w:del>
      <w:del w:id="97" w:author="vent24" w:date="2014-07-04T16:44:00Z">
        <w:r w:rsidRPr="00613673" w:rsidDel="008536C7">
          <w:rPr>
            <w:szCs w:val="21"/>
            <w:rPrChange w:id="98" w:author="vent24" w:date="2014-07-03T19:47:00Z">
              <w:rPr>
                <w:i/>
                <w:szCs w:val="21"/>
              </w:rPr>
            </w:rPrChange>
          </w:rPr>
          <w:delText>.</w:delText>
        </w:r>
      </w:del>
      <w:ins w:id="99" w:author="vent24" w:date="2014-07-04T16:44:00Z">
        <w:r w:rsidR="002F1F68">
          <w:rPr>
            <w:szCs w:val="21"/>
          </w:rPr>
          <w:t xml:space="preserve">, </w:t>
        </w:r>
      </w:ins>
      <w:del w:id="100" w:author="vent24" w:date="2014-07-04T18:24:00Z">
        <w:r w:rsidRPr="00613673" w:rsidDel="002F1F68">
          <w:rPr>
            <w:szCs w:val="21"/>
            <w:rPrChange w:id="101" w:author="vent24" w:date="2014-07-03T19:47:00Z">
              <w:rPr>
                <w:i/>
                <w:szCs w:val="21"/>
              </w:rPr>
            </w:rPrChange>
          </w:rPr>
          <w:delText xml:space="preserve"> </w:delText>
        </w:r>
      </w:del>
      <w:r w:rsidRPr="00613673">
        <w:rPr>
          <w:szCs w:val="21"/>
          <w:rPrChange w:id="102" w:author="vent24" w:date="2014-07-03T19:47:00Z">
            <w:rPr>
              <w:i/>
              <w:szCs w:val="21"/>
            </w:rPr>
          </w:rPrChange>
        </w:rPr>
        <w:t>2007</w:t>
      </w:r>
      <w:r w:rsidRPr="00613673">
        <w:rPr>
          <w:szCs w:val="21"/>
        </w:rPr>
        <w:t>)</w:t>
      </w:r>
      <w:commentRangeEnd w:id="88"/>
      <w:r w:rsidRPr="00613673">
        <w:rPr>
          <w:rStyle w:val="aa"/>
        </w:rPr>
        <w:commentReference w:id="88"/>
      </w:r>
    </w:p>
    <w:p w14:paraId="32B9B256" w14:textId="3E9A3C02" w:rsidR="00BF10E4" w:rsidRPr="00577904" w:rsidRDefault="00BF10E4" w:rsidP="00B26FE5">
      <w:pPr>
        <w:rPr>
          <w:szCs w:val="21"/>
        </w:rPr>
      </w:pPr>
      <w:r>
        <w:rPr>
          <w:rFonts w:hint="eastAsia"/>
          <w:szCs w:val="21"/>
        </w:rPr>
        <w:t xml:space="preserve">　アブラナ科の匂いはアブラナ科を食草とする草食生物の誘引物質として働く</w:t>
      </w:r>
      <w:r w:rsidRPr="00E32408">
        <w:rPr>
          <w:szCs w:val="21"/>
        </w:rPr>
        <w:t>(</w:t>
      </w:r>
      <w:proofErr w:type="spellStart"/>
      <w:del w:id="103" w:author="vent24" w:date="2014-07-03T19:39:00Z">
        <w:r w:rsidRPr="006C2387" w:rsidDel="006C2387">
          <w:rPr>
            <w:szCs w:val="21"/>
            <w:rPrChange w:id="104" w:author="vent24" w:date="2014-07-03T19:38:00Z">
              <w:rPr>
                <w:i/>
                <w:szCs w:val="21"/>
              </w:rPr>
            </w:rPrChange>
          </w:rPr>
          <w:delText>jane L.</w:delText>
        </w:r>
      </w:del>
      <w:ins w:id="105" w:author="vent24" w:date="2014-07-03T19:39:00Z">
        <w:r w:rsidR="006C2387">
          <w:rPr>
            <w:rFonts w:hint="eastAsia"/>
            <w:szCs w:val="21"/>
          </w:rPr>
          <w:t>W</w:t>
        </w:r>
      </w:ins>
      <w:del w:id="106" w:author="vent24" w:date="2014-07-03T19:39:00Z">
        <w:r w:rsidRPr="006C2387" w:rsidDel="006C2387">
          <w:rPr>
            <w:szCs w:val="21"/>
            <w:rPrChange w:id="107" w:author="vent24" w:date="2014-07-03T19:38:00Z">
              <w:rPr>
                <w:i/>
                <w:szCs w:val="21"/>
              </w:rPr>
            </w:rPrChange>
          </w:rPr>
          <w:delText>w</w:delText>
        </w:r>
      </w:del>
      <w:r w:rsidRPr="006C2387">
        <w:rPr>
          <w:szCs w:val="21"/>
          <w:rPrChange w:id="108" w:author="vent24" w:date="2014-07-03T19:38:00Z">
            <w:rPr>
              <w:i/>
              <w:szCs w:val="21"/>
            </w:rPr>
          </w:rPrChange>
        </w:rPr>
        <w:t>olfson</w:t>
      </w:r>
      <w:proofErr w:type="spellEnd"/>
      <w:ins w:id="109" w:author="vent24" w:date="2014-07-04T18:25:00Z">
        <w:r w:rsidR="002F1F68">
          <w:rPr>
            <w:szCs w:val="21"/>
          </w:rPr>
          <w:t>,</w:t>
        </w:r>
      </w:ins>
      <w:r w:rsidRPr="006C2387">
        <w:rPr>
          <w:szCs w:val="21"/>
          <w:rPrChange w:id="110" w:author="vent24" w:date="2014-07-03T19:38:00Z">
            <w:rPr>
              <w:i/>
              <w:szCs w:val="21"/>
            </w:rPr>
          </w:rPrChange>
        </w:rPr>
        <w:t xml:space="preserve"> 1980</w:t>
      </w:r>
      <w:r w:rsidRPr="006C2387">
        <w:rPr>
          <w:szCs w:val="21"/>
        </w:rPr>
        <w:t>)</w:t>
      </w:r>
      <w:del w:id="111" w:author="vent24" w:date="2014-07-04T16:44:00Z">
        <w:r w:rsidDel="008536C7">
          <w:rPr>
            <w:szCs w:val="21"/>
          </w:rPr>
          <w:delText>.</w:delText>
        </w:r>
      </w:del>
      <w:ins w:id="112" w:author="vent24" w:date="2014-07-04T16:44:00Z">
        <w:r w:rsidR="008536C7">
          <w:rPr>
            <w:szCs w:val="21"/>
          </w:rPr>
          <w:t>．</w:t>
        </w:r>
      </w:ins>
      <w:r>
        <w:rPr>
          <w:rFonts w:hint="eastAsia"/>
          <w:szCs w:val="21"/>
        </w:rPr>
        <w:t>アブラナ科に属するブロッコリー</w:t>
      </w:r>
      <w:r>
        <w:rPr>
          <w:szCs w:val="21"/>
        </w:rPr>
        <w:t>(</w:t>
      </w:r>
      <w:r w:rsidRPr="00101F18">
        <w:rPr>
          <w:i/>
          <w:szCs w:val="21"/>
        </w:rPr>
        <w:t xml:space="preserve">Brassica </w:t>
      </w:r>
      <w:proofErr w:type="spellStart"/>
      <w:r w:rsidRPr="00101F18">
        <w:rPr>
          <w:i/>
          <w:szCs w:val="21"/>
        </w:rPr>
        <w:t>oleracea</w:t>
      </w:r>
      <w:proofErr w:type="spellEnd"/>
      <w:r w:rsidRPr="00101F18">
        <w:rPr>
          <w:i/>
          <w:szCs w:val="21"/>
        </w:rPr>
        <w:t xml:space="preserve"> </w:t>
      </w:r>
      <w:proofErr w:type="spellStart"/>
      <w:r w:rsidRPr="00101F18">
        <w:rPr>
          <w:szCs w:val="21"/>
        </w:rPr>
        <w:t>Var</w:t>
      </w:r>
      <w:proofErr w:type="spellEnd"/>
      <w:del w:id="113" w:author="vent24" w:date="2014-07-04T16:44:00Z">
        <w:r w:rsidDel="008536C7">
          <w:rPr>
            <w:i/>
            <w:szCs w:val="21"/>
          </w:rPr>
          <w:delText>.</w:delText>
        </w:r>
      </w:del>
      <w:ins w:id="114" w:author="vent24" w:date="2014-07-04T16:44:00Z">
        <w:r w:rsidR="008536C7">
          <w:rPr>
            <w:i/>
            <w:szCs w:val="21"/>
          </w:rPr>
          <w:t>．</w:t>
        </w:r>
      </w:ins>
      <w:r w:rsidRPr="00101F18">
        <w:rPr>
          <w:i/>
          <w:szCs w:val="21"/>
        </w:rPr>
        <w:t xml:space="preserve"> </w:t>
      </w:r>
      <w:proofErr w:type="spellStart"/>
      <w:r w:rsidRPr="00101F18">
        <w:rPr>
          <w:i/>
          <w:szCs w:val="21"/>
        </w:rPr>
        <w:t>italica</w:t>
      </w:r>
      <w:proofErr w:type="spellEnd"/>
      <w:r w:rsidRPr="00F66D4D">
        <w:rPr>
          <w:szCs w:val="21"/>
          <w:rPrChange w:id="115" w:author="vent24" w:date="2014-07-04T18:35:00Z">
            <w:rPr>
              <w:i/>
              <w:szCs w:val="21"/>
            </w:rPr>
          </w:rPrChange>
        </w:rPr>
        <w:t>)</w:t>
      </w:r>
      <w:r>
        <w:rPr>
          <w:rFonts w:hint="eastAsia"/>
          <w:szCs w:val="21"/>
        </w:rPr>
        <w:t>での調査によると</w:t>
      </w:r>
      <w:del w:id="116" w:author="vent24" w:date="2014-07-04T16:44:00Z">
        <w:r w:rsidDel="008536C7">
          <w:rPr>
            <w:szCs w:val="21"/>
          </w:rPr>
          <w:delText>,</w:delText>
        </w:r>
      </w:del>
      <w:ins w:id="117" w:author="vent24" w:date="2014-07-04T16:44:00Z">
        <w:r w:rsidR="008536C7">
          <w:rPr>
            <w:szCs w:val="21"/>
          </w:rPr>
          <w:t>，</w:t>
        </w:r>
      </w:ins>
      <w:r>
        <w:rPr>
          <w:szCs w:val="21"/>
        </w:rPr>
        <w:t>ITC</w:t>
      </w:r>
      <w:r>
        <w:rPr>
          <w:rFonts w:hint="eastAsia"/>
          <w:szCs w:val="21"/>
        </w:rPr>
        <w:t>濃度は生育初期に最も高く</w:t>
      </w:r>
      <w:del w:id="118" w:author="vent24" w:date="2014-07-04T16:44:00Z">
        <w:r w:rsidDel="008536C7">
          <w:rPr>
            <w:szCs w:val="21"/>
          </w:rPr>
          <w:delText>,</w:delText>
        </w:r>
      </w:del>
      <w:ins w:id="119" w:author="vent24" w:date="2014-07-04T16:44:00Z">
        <w:r w:rsidR="008536C7">
          <w:rPr>
            <w:szCs w:val="21"/>
          </w:rPr>
          <w:t>，</w:t>
        </w:r>
      </w:ins>
      <w:r>
        <w:rPr>
          <w:rFonts w:hint="eastAsia"/>
          <w:szCs w:val="21"/>
        </w:rPr>
        <w:t>成長が進むと低くなる</w:t>
      </w:r>
      <w:del w:id="120" w:author="vent24" w:date="2014-07-04T16:44:00Z">
        <w:r w:rsidDel="008536C7">
          <w:rPr>
            <w:szCs w:val="21"/>
          </w:rPr>
          <w:delText>.</w:delText>
        </w:r>
      </w:del>
      <w:ins w:id="121" w:author="vent24" w:date="2014-07-04T16:44:00Z">
        <w:r w:rsidR="008536C7">
          <w:rPr>
            <w:szCs w:val="21"/>
          </w:rPr>
          <w:t>．</w:t>
        </w:r>
      </w:ins>
      <w:r>
        <w:rPr>
          <w:rFonts w:hint="eastAsia"/>
          <w:szCs w:val="21"/>
        </w:rPr>
        <w:t>（</w:t>
      </w:r>
      <w:r w:rsidRPr="00613673">
        <w:rPr>
          <w:szCs w:val="21"/>
          <w:rPrChange w:id="122" w:author="vent24" w:date="2014-07-03T19:47:00Z">
            <w:rPr>
              <w:i/>
              <w:szCs w:val="21"/>
            </w:rPr>
          </w:rPrChange>
        </w:rPr>
        <w:t xml:space="preserve">Fernanda </w:t>
      </w:r>
      <w:r w:rsidRPr="002F1F68">
        <w:rPr>
          <w:i/>
          <w:szCs w:val="21"/>
        </w:rPr>
        <w:t>et al</w:t>
      </w:r>
      <w:ins w:id="123" w:author="vent24" w:date="2014-07-04T18:25:00Z">
        <w:r w:rsidR="002F1F68" w:rsidRPr="002F1F68">
          <w:rPr>
            <w:szCs w:val="21"/>
            <w:rPrChange w:id="124" w:author="vent24" w:date="2014-07-04T18:25:00Z">
              <w:rPr>
                <w:i/>
                <w:szCs w:val="21"/>
              </w:rPr>
            </w:rPrChange>
          </w:rPr>
          <w:t>.</w:t>
        </w:r>
        <w:r w:rsidR="002F1F68">
          <w:rPr>
            <w:szCs w:val="21"/>
          </w:rPr>
          <w:t xml:space="preserve"> </w:t>
        </w:r>
      </w:ins>
      <w:del w:id="125" w:author="vent24" w:date="2014-07-04T16:44:00Z">
        <w:r w:rsidRPr="00613673" w:rsidDel="008536C7">
          <w:rPr>
            <w:szCs w:val="21"/>
            <w:rPrChange w:id="126" w:author="vent24" w:date="2014-07-03T19:47:00Z">
              <w:rPr>
                <w:i/>
                <w:szCs w:val="21"/>
              </w:rPr>
            </w:rPrChange>
          </w:rPr>
          <w:delText>.</w:delText>
        </w:r>
      </w:del>
      <w:ins w:id="127" w:author="vent24" w:date="2014-07-04T16:44:00Z">
        <w:r w:rsidR="002F1F68">
          <w:rPr>
            <w:szCs w:val="21"/>
          </w:rPr>
          <w:t xml:space="preserve">, </w:t>
        </w:r>
      </w:ins>
      <w:del w:id="128" w:author="vent24" w:date="2014-07-04T18:24:00Z">
        <w:r w:rsidRPr="00613673" w:rsidDel="002F1F68">
          <w:rPr>
            <w:szCs w:val="21"/>
            <w:rPrChange w:id="129" w:author="vent24" w:date="2014-07-03T19:47:00Z">
              <w:rPr>
                <w:i/>
                <w:szCs w:val="21"/>
              </w:rPr>
            </w:rPrChange>
          </w:rPr>
          <w:delText xml:space="preserve"> </w:delText>
        </w:r>
      </w:del>
      <w:r w:rsidRPr="00613673">
        <w:rPr>
          <w:szCs w:val="21"/>
          <w:rPrChange w:id="130" w:author="vent24" w:date="2014-07-03T19:47:00Z">
            <w:rPr>
              <w:i/>
              <w:szCs w:val="21"/>
            </w:rPr>
          </w:rPrChange>
        </w:rPr>
        <w:t>2002</w:t>
      </w:r>
      <w:r w:rsidRPr="00613673">
        <w:rPr>
          <w:rFonts w:hint="eastAsia"/>
          <w:szCs w:val="21"/>
        </w:rPr>
        <w:t>）</w:t>
      </w:r>
      <w:del w:id="131" w:author="vent24" w:date="2014-07-04T16:44:00Z">
        <w:r w:rsidDel="008536C7">
          <w:rPr>
            <w:szCs w:val="21"/>
          </w:rPr>
          <w:delText>.</w:delText>
        </w:r>
      </w:del>
      <w:ins w:id="132" w:author="vent24" w:date="2014-07-04T16:44:00Z">
        <w:r w:rsidR="008536C7">
          <w:rPr>
            <w:szCs w:val="21"/>
          </w:rPr>
          <w:t>．</w:t>
        </w:r>
      </w:ins>
    </w:p>
    <w:p w14:paraId="18FB50FB" w14:textId="4CF138B5" w:rsidR="00BF10E4" w:rsidRDefault="00BF10E4" w:rsidP="00B26FE5">
      <w:pPr>
        <w:rPr>
          <w:szCs w:val="21"/>
        </w:rPr>
      </w:pPr>
      <w:r w:rsidRPr="00577904">
        <w:rPr>
          <w:rFonts w:hint="eastAsia"/>
          <w:szCs w:val="21"/>
        </w:rPr>
        <w:t xml:space="preserve">　</w:t>
      </w:r>
      <w:r>
        <w:rPr>
          <w:rFonts w:hint="eastAsia"/>
          <w:szCs w:val="21"/>
        </w:rPr>
        <w:t>これまでに</w:t>
      </w:r>
      <w:ins w:id="133" w:author="----" w:date="2014-07-03T11:27:00Z">
        <w:r>
          <w:rPr>
            <w:rFonts w:hint="eastAsia"/>
            <w:szCs w:val="21"/>
          </w:rPr>
          <w:t>シロイヌナズナ</w:t>
        </w:r>
        <w:r>
          <w:rPr>
            <w:szCs w:val="21"/>
          </w:rPr>
          <w:t>(</w:t>
        </w:r>
      </w:ins>
      <w:del w:id="134" w:author="----" w:date="2014-07-03T11:27:00Z">
        <w:r w:rsidRPr="00BF10E4" w:rsidDel="00C3237A">
          <w:rPr>
            <w:i/>
            <w:szCs w:val="21"/>
            <w:rPrChange w:id="135" w:author="----" w:date="2014-07-03T11:28:00Z">
              <w:rPr>
                <w:szCs w:val="21"/>
              </w:rPr>
            </w:rPrChange>
          </w:rPr>
          <w:delText>,</w:delText>
        </w:r>
      </w:del>
      <w:r w:rsidRPr="00BF10E4">
        <w:rPr>
          <w:i/>
          <w:szCs w:val="21"/>
          <w:rPrChange w:id="136" w:author="----" w:date="2014-07-03T11:28:00Z">
            <w:rPr>
              <w:szCs w:val="21"/>
            </w:rPr>
          </w:rPrChange>
        </w:rPr>
        <w:t xml:space="preserve">Arabidopsis </w:t>
      </w:r>
      <w:proofErr w:type="spellStart"/>
      <w:r w:rsidRPr="00BF10E4">
        <w:rPr>
          <w:i/>
          <w:szCs w:val="21"/>
          <w:rPrChange w:id="137" w:author="----" w:date="2014-07-03T11:28:00Z">
            <w:rPr>
              <w:szCs w:val="21"/>
            </w:rPr>
          </w:rPrChange>
        </w:rPr>
        <w:t>thariana</w:t>
      </w:r>
      <w:proofErr w:type="spellEnd"/>
      <w:ins w:id="138" w:author="----" w:date="2014-07-03T11:27:00Z">
        <w:r>
          <w:rPr>
            <w:szCs w:val="21"/>
          </w:rPr>
          <w:t>)</w:t>
        </w:r>
      </w:ins>
      <w:del w:id="139" w:author="----" w:date="2014-07-03T11:27:00Z">
        <w:r w:rsidDel="00C3237A">
          <w:rPr>
            <w:rFonts w:hint="eastAsia"/>
            <w:szCs w:val="21"/>
          </w:rPr>
          <w:delText xml:space="preserve">　</w:delText>
        </w:r>
      </w:del>
      <w:r>
        <w:rPr>
          <w:rFonts w:hint="eastAsia"/>
          <w:szCs w:val="21"/>
        </w:rPr>
        <w:t>をはじめとした多くのアブラナ科植物で</w:t>
      </w:r>
      <w:del w:id="140" w:author="vent24" w:date="2014-07-04T16:44:00Z">
        <w:r w:rsidDel="008536C7">
          <w:rPr>
            <w:szCs w:val="21"/>
          </w:rPr>
          <w:delText>,</w:delText>
        </w:r>
      </w:del>
      <w:ins w:id="141" w:author="vent24" w:date="2014-07-04T16:44:00Z">
        <w:r w:rsidR="008536C7">
          <w:rPr>
            <w:szCs w:val="21"/>
          </w:rPr>
          <w:t>，</w:t>
        </w:r>
      </w:ins>
      <w:r>
        <w:rPr>
          <w:szCs w:val="21"/>
        </w:rPr>
        <w:t>GL</w:t>
      </w:r>
      <w:r>
        <w:rPr>
          <w:rFonts w:hint="eastAsia"/>
          <w:szCs w:val="21"/>
        </w:rPr>
        <w:t>とその分解産物に関する研究はなされてきた（</w:t>
      </w:r>
      <w:del w:id="142" w:author="----" w:date="2014-07-03T11:28:00Z">
        <w:r w:rsidRPr="00F66D4D" w:rsidDel="00C3237A">
          <w:rPr>
            <w:szCs w:val="21"/>
            <w:rPrChange w:id="143" w:author="vent24" w:date="2014-07-04T18:26:00Z">
              <w:rPr>
                <w:i/>
                <w:szCs w:val="21"/>
              </w:rPr>
            </w:rPrChange>
          </w:rPr>
          <w:delText xml:space="preserve">Xiufeng </w:delText>
        </w:r>
      </w:del>
      <w:r w:rsidRPr="00F66D4D">
        <w:rPr>
          <w:szCs w:val="21"/>
          <w:rPrChange w:id="144" w:author="vent24" w:date="2014-07-04T18:26:00Z">
            <w:rPr>
              <w:i/>
              <w:szCs w:val="21"/>
            </w:rPr>
          </w:rPrChange>
        </w:rPr>
        <w:t xml:space="preserve">Yan and </w:t>
      </w:r>
      <w:del w:id="145" w:author="----" w:date="2014-07-03T11:28:00Z">
        <w:r w:rsidRPr="00F66D4D" w:rsidDel="00C3237A">
          <w:rPr>
            <w:szCs w:val="21"/>
            <w:rPrChange w:id="146" w:author="vent24" w:date="2014-07-04T18:26:00Z">
              <w:rPr>
                <w:i/>
                <w:szCs w:val="21"/>
              </w:rPr>
            </w:rPrChange>
          </w:rPr>
          <w:delText xml:space="preserve">Sixue </w:delText>
        </w:r>
      </w:del>
      <w:r w:rsidRPr="00F66D4D">
        <w:rPr>
          <w:szCs w:val="21"/>
          <w:rPrChange w:id="147" w:author="vent24" w:date="2014-07-04T18:26:00Z">
            <w:rPr>
              <w:i/>
              <w:szCs w:val="21"/>
            </w:rPr>
          </w:rPrChange>
        </w:rPr>
        <w:t>Chen</w:t>
      </w:r>
      <w:del w:id="148" w:author="vent24" w:date="2014-07-04T16:44:00Z">
        <w:r w:rsidRPr="00F66D4D" w:rsidDel="008536C7">
          <w:rPr>
            <w:szCs w:val="21"/>
          </w:rPr>
          <w:delText>,</w:delText>
        </w:r>
      </w:del>
      <w:ins w:id="149" w:author="vent24" w:date="2014-07-04T18:26:00Z">
        <w:r w:rsidR="00F66D4D">
          <w:rPr>
            <w:rFonts w:hint="eastAsia"/>
            <w:szCs w:val="21"/>
          </w:rPr>
          <w:t xml:space="preserve">, </w:t>
        </w:r>
      </w:ins>
      <w:del w:id="150" w:author="vent24" w:date="2014-07-04T18:26:00Z">
        <w:r w:rsidDel="00F66D4D">
          <w:rPr>
            <w:szCs w:val="21"/>
          </w:rPr>
          <w:delText xml:space="preserve"> </w:delText>
        </w:r>
      </w:del>
      <w:r>
        <w:rPr>
          <w:szCs w:val="21"/>
        </w:rPr>
        <w:t>2007</w:t>
      </w:r>
      <w:r>
        <w:rPr>
          <w:rFonts w:hint="eastAsia"/>
          <w:szCs w:val="21"/>
        </w:rPr>
        <w:t>）</w:t>
      </w:r>
      <w:del w:id="151" w:author="vent24" w:date="2014-07-04T16:44:00Z">
        <w:r w:rsidDel="008536C7">
          <w:rPr>
            <w:szCs w:val="21"/>
          </w:rPr>
          <w:delText>.</w:delText>
        </w:r>
      </w:del>
      <w:ins w:id="152" w:author="vent24" w:date="2014-07-04T16:44:00Z">
        <w:r w:rsidR="008536C7">
          <w:rPr>
            <w:szCs w:val="21"/>
          </w:rPr>
          <w:t>．</w:t>
        </w:r>
      </w:ins>
      <w:r>
        <w:rPr>
          <w:rFonts w:hint="eastAsia"/>
          <w:szCs w:val="21"/>
        </w:rPr>
        <w:t>しかしながら</w:t>
      </w:r>
      <w:del w:id="153" w:author="vent24" w:date="2014-07-04T16:44:00Z">
        <w:r w:rsidDel="008536C7">
          <w:rPr>
            <w:szCs w:val="21"/>
          </w:rPr>
          <w:delText>,</w:delText>
        </w:r>
      </w:del>
      <w:ins w:id="154" w:author="vent24" w:date="2014-07-04T16:44:00Z">
        <w:r w:rsidR="008536C7">
          <w:rPr>
            <w:szCs w:val="21"/>
          </w:rPr>
          <w:t>，</w:t>
        </w:r>
      </w:ins>
      <w:r>
        <w:rPr>
          <w:rFonts w:hint="eastAsia"/>
          <w:szCs w:val="21"/>
        </w:rPr>
        <w:t>細胞破壊しない条件での香気成分に含まれる</w:t>
      </w:r>
      <w:r>
        <w:rPr>
          <w:szCs w:val="21"/>
        </w:rPr>
        <w:t>ITC</w:t>
      </w:r>
      <w:r>
        <w:rPr>
          <w:rFonts w:hint="eastAsia"/>
          <w:szCs w:val="21"/>
        </w:rPr>
        <w:t>の種類</w:t>
      </w:r>
      <w:del w:id="155" w:author="vent24" w:date="2014-07-04T16:44:00Z">
        <w:r w:rsidDel="008536C7">
          <w:rPr>
            <w:szCs w:val="21"/>
          </w:rPr>
          <w:delText>,</w:delText>
        </w:r>
      </w:del>
      <w:ins w:id="156" w:author="vent24" w:date="2014-07-04T16:44:00Z">
        <w:r w:rsidR="008536C7">
          <w:rPr>
            <w:szCs w:val="21"/>
          </w:rPr>
          <w:t>，</w:t>
        </w:r>
      </w:ins>
      <w:r>
        <w:rPr>
          <w:rFonts w:hint="eastAsia"/>
          <w:szCs w:val="21"/>
        </w:rPr>
        <w:t>濃度について調べられた論文は見当たらない</w:t>
      </w:r>
      <w:del w:id="157" w:author="vent24" w:date="2014-07-04T16:44:00Z">
        <w:r w:rsidDel="008536C7">
          <w:rPr>
            <w:szCs w:val="21"/>
          </w:rPr>
          <w:delText>.</w:delText>
        </w:r>
      </w:del>
      <w:ins w:id="158" w:author="vent24" w:date="2014-07-04T16:44:00Z">
        <w:r w:rsidR="008536C7">
          <w:rPr>
            <w:szCs w:val="21"/>
          </w:rPr>
          <w:t>．</w:t>
        </w:r>
      </w:ins>
    </w:p>
    <w:p w14:paraId="7C5E6873" w14:textId="74DA8535" w:rsidR="00BF10E4" w:rsidRPr="00577904" w:rsidRDefault="00BF10E4" w:rsidP="00B26FE5">
      <w:pPr>
        <w:rPr>
          <w:szCs w:val="21"/>
        </w:rPr>
      </w:pPr>
      <w:r>
        <w:rPr>
          <w:rFonts w:hint="eastAsia"/>
          <w:szCs w:val="21"/>
        </w:rPr>
        <w:t xml:space="preserve">　本研究ではアブラナ科植物の発する香気成分に含まれる</w:t>
      </w:r>
      <w:r>
        <w:rPr>
          <w:szCs w:val="21"/>
        </w:rPr>
        <w:t>ITC</w:t>
      </w:r>
      <w:r>
        <w:rPr>
          <w:rFonts w:hint="eastAsia"/>
          <w:szCs w:val="21"/>
        </w:rPr>
        <w:t>の種類について</w:t>
      </w:r>
      <w:ins w:id="159" w:author="vent24" w:date="2014-07-03T19:47:00Z">
        <w:r w:rsidR="00613673">
          <w:rPr>
            <w:rFonts w:hint="eastAsia"/>
            <w:szCs w:val="21"/>
          </w:rPr>
          <w:t>種間</w:t>
        </w:r>
      </w:ins>
      <w:del w:id="160" w:author="vent24" w:date="2014-07-03T19:47:00Z">
        <w:r w:rsidDel="00613673">
          <w:rPr>
            <w:rFonts w:hint="eastAsia"/>
            <w:szCs w:val="21"/>
          </w:rPr>
          <w:delText>主観</w:delText>
        </w:r>
      </w:del>
      <w:r>
        <w:rPr>
          <w:rFonts w:hint="eastAsia"/>
          <w:szCs w:val="21"/>
        </w:rPr>
        <w:t>の比較を行い</w:t>
      </w:r>
      <w:del w:id="161" w:author="vent24" w:date="2014-07-04T16:44:00Z">
        <w:r w:rsidDel="008536C7">
          <w:rPr>
            <w:szCs w:val="21"/>
          </w:rPr>
          <w:delText>,</w:delText>
        </w:r>
      </w:del>
      <w:ins w:id="162" w:author="vent24" w:date="2014-07-04T16:44:00Z">
        <w:r w:rsidR="008536C7">
          <w:rPr>
            <w:szCs w:val="21"/>
          </w:rPr>
          <w:t>，</w:t>
        </w:r>
      </w:ins>
      <w:r>
        <w:rPr>
          <w:rFonts w:hint="eastAsia"/>
          <w:szCs w:val="21"/>
        </w:rPr>
        <w:t>系統関係からその考察を行うことを目的と</w:t>
      </w:r>
      <w:del w:id="163" w:author="vent24" w:date="2014-07-03T19:48:00Z">
        <w:r w:rsidDel="00613673">
          <w:rPr>
            <w:rFonts w:hint="eastAsia"/>
            <w:szCs w:val="21"/>
          </w:rPr>
          <w:delText>している</w:delText>
        </w:r>
      </w:del>
      <w:ins w:id="164" w:author="vent24" w:date="2014-07-03T19:48:00Z">
        <w:r w:rsidR="00613673">
          <w:rPr>
            <w:rFonts w:hint="eastAsia"/>
            <w:szCs w:val="21"/>
          </w:rPr>
          <w:t>した</w:t>
        </w:r>
      </w:ins>
      <w:del w:id="165" w:author="vent24" w:date="2014-07-04T16:44:00Z">
        <w:r w:rsidDel="008536C7">
          <w:rPr>
            <w:szCs w:val="21"/>
          </w:rPr>
          <w:delText>.</w:delText>
        </w:r>
      </w:del>
      <w:ins w:id="166" w:author="vent24" w:date="2014-07-04T16:44:00Z">
        <w:r w:rsidR="008536C7">
          <w:rPr>
            <w:szCs w:val="21"/>
          </w:rPr>
          <w:t>．</w:t>
        </w:r>
      </w:ins>
    </w:p>
    <w:p w14:paraId="4CD9F79E" w14:textId="77777777" w:rsidR="00BF10E4" w:rsidRDefault="00BF10E4" w:rsidP="00B26FE5">
      <w:pPr>
        <w:rPr>
          <w:sz w:val="24"/>
          <w:szCs w:val="24"/>
        </w:rPr>
      </w:pPr>
      <w:r>
        <w:rPr>
          <w:rFonts w:hint="eastAsia"/>
          <w:sz w:val="24"/>
          <w:szCs w:val="24"/>
        </w:rPr>
        <w:t xml:space="preserve">　</w:t>
      </w:r>
    </w:p>
    <w:p w14:paraId="60FD3B58" w14:textId="03A14CBF" w:rsidR="00BF10E4" w:rsidRDefault="002F1F68" w:rsidP="00B26FE5">
      <w:pPr>
        <w:rPr>
          <w:sz w:val="24"/>
          <w:szCs w:val="24"/>
        </w:rPr>
      </w:pPr>
      <w:ins w:id="167" w:author="vent24" w:date="2014-07-04T18:19:00Z">
        <w:r>
          <w:rPr>
            <w:sz w:val="24"/>
            <w:szCs w:val="24"/>
          </w:rPr>
          <w:t>2</w:t>
        </w:r>
      </w:ins>
      <w:del w:id="168" w:author="vent24" w:date="2014-07-04T18:19:00Z">
        <w:r w:rsidR="00BF10E4" w:rsidDel="002F1F68">
          <w:rPr>
            <w:sz w:val="24"/>
            <w:szCs w:val="24"/>
          </w:rPr>
          <w:delText>3</w:delText>
        </w:r>
      </w:del>
      <w:del w:id="169" w:author="vent24" w:date="2014-07-04T16:44:00Z">
        <w:r w:rsidR="00BF10E4" w:rsidDel="008536C7">
          <w:rPr>
            <w:sz w:val="24"/>
            <w:szCs w:val="24"/>
          </w:rPr>
          <w:delText>.</w:delText>
        </w:r>
      </w:del>
      <w:ins w:id="170" w:author="vent24" w:date="2014-07-04T16:44:00Z">
        <w:r w:rsidR="008536C7">
          <w:rPr>
            <w:sz w:val="24"/>
            <w:szCs w:val="24"/>
          </w:rPr>
          <w:t>．</w:t>
        </w:r>
      </w:ins>
      <w:del w:id="171" w:author="vent24" w:date="2014-07-04T18:20:00Z">
        <w:r w:rsidR="00BF10E4" w:rsidDel="002F1F68">
          <w:rPr>
            <w:sz w:val="24"/>
            <w:szCs w:val="24"/>
          </w:rPr>
          <w:delText xml:space="preserve"> </w:delText>
        </w:r>
      </w:del>
      <w:r w:rsidR="00BF10E4">
        <w:rPr>
          <w:rFonts w:hint="eastAsia"/>
          <w:sz w:val="24"/>
          <w:szCs w:val="24"/>
        </w:rPr>
        <w:t>対象と方法</w:t>
      </w:r>
    </w:p>
    <w:p w14:paraId="6DDA7BBA" w14:textId="57CE4035" w:rsidR="00BF10E4" w:rsidRDefault="002F1F68" w:rsidP="00C3237A">
      <w:pPr>
        <w:ind w:firstLineChars="50" w:firstLine="120"/>
        <w:rPr>
          <w:sz w:val="24"/>
          <w:szCs w:val="24"/>
        </w:rPr>
      </w:pPr>
      <w:ins w:id="172" w:author="vent24" w:date="2014-07-04T18:21:00Z">
        <w:r>
          <w:rPr>
            <w:sz w:val="24"/>
            <w:szCs w:val="24"/>
          </w:rPr>
          <w:t>2</w:t>
        </w:r>
      </w:ins>
      <w:del w:id="173" w:author="vent24" w:date="2014-07-04T18:21:00Z">
        <w:r w:rsidR="00BF10E4" w:rsidDel="002F1F68">
          <w:rPr>
            <w:sz w:val="24"/>
            <w:szCs w:val="24"/>
          </w:rPr>
          <w:delText>3</w:delText>
        </w:r>
      </w:del>
      <w:del w:id="174" w:author="vent24" w:date="2014-07-04T16:44:00Z">
        <w:r w:rsidR="00BF10E4" w:rsidDel="008536C7">
          <w:rPr>
            <w:sz w:val="24"/>
            <w:szCs w:val="24"/>
          </w:rPr>
          <w:delText>.</w:delText>
        </w:r>
      </w:del>
      <w:ins w:id="175" w:author="vent24" w:date="2014-07-04T18:20:00Z">
        <w:r>
          <w:rPr>
            <w:rFonts w:hint="eastAsia"/>
            <w:sz w:val="24"/>
            <w:szCs w:val="24"/>
          </w:rPr>
          <w:t>.</w:t>
        </w:r>
      </w:ins>
      <w:r w:rsidR="00BF10E4">
        <w:rPr>
          <w:sz w:val="24"/>
          <w:szCs w:val="24"/>
        </w:rPr>
        <w:t>1</w:t>
      </w:r>
      <w:del w:id="176" w:author="vent24" w:date="2014-07-04T16:44:00Z">
        <w:r w:rsidR="00BF10E4" w:rsidDel="008536C7">
          <w:rPr>
            <w:sz w:val="24"/>
            <w:szCs w:val="24"/>
          </w:rPr>
          <w:delText>.</w:delText>
        </w:r>
      </w:del>
      <w:ins w:id="177" w:author="vent24" w:date="2014-07-04T16:44:00Z">
        <w:r>
          <w:rPr>
            <w:sz w:val="24"/>
            <w:szCs w:val="24"/>
          </w:rPr>
          <w:t xml:space="preserve">. </w:t>
        </w:r>
      </w:ins>
      <w:del w:id="178" w:author="vent24" w:date="2014-07-04T18:21:00Z">
        <w:r w:rsidR="00BF10E4" w:rsidDel="002F1F68">
          <w:rPr>
            <w:sz w:val="24"/>
            <w:szCs w:val="24"/>
          </w:rPr>
          <w:delText xml:space="preserve"> </w:delText>
        </w:r>
      </w:del>
      <w:r w:rsidR="00BF10E4">
        <w:rPr>
          <w:rFonts w:hint="eastAsia"/>
          <w:sz w:val="24"/>
          <w:szCs w:val="24"/>
        </w:rPr>
        <w:t>対象</w:t>
      </w:r>
    </w:p>
    <w:p w14:paraId="71C989D3" w14:textId="7B3A80F6" w:rsidR="00BF10E4" w:rsidRDefault="00BF10E4" w:rsidP="00B26FE5">
      <w:pPr>
        <w:rPr>
          <w:ins w:id="179" w:author="vent24" w:date="2014-07-04T18:21:00Z"/>
          <w:szCs w:val="21"/>
        </w:rPr>
      </w:pPr>
      <w:r w:rsidRPr="0022523A">
        <w:rPr>
          <w:rFonts w:hint="eastAsia"/>
          <w:szCs w:val="21"/>
        </w:rPr>
        <w:t xml:space="preserve">　アブラナ科</w:t>
      </w:r>
      <w:r>
        <w:rPr>
          <w:rFonts w:hint="eastAsia"/>
          <w:szCs w:val="21"/>
        </w:rPr>
        <w:t>スプラウトの香気成分中に含まれている</w:t>
      </w:r>
      <w:r>
        <w:rPr>
          <w:szCs w:val="21"/>
        </w:rPr>
        <w:t>ITC</w:t>
      </w:r>
      <w:r>
        <w:rPr>
          <w:rFonts w:hint="eastAsia"/>
          <w:szCs w:val="21"/>
        </w:rPr>
        <w:t>をヘッドスペース型固相マイクロ抽出法（</w:t>
      </w:r>
      <w:r>
        <w:rPr>
          <w:szCs w:val="21"/>
        </w:rPr>
        <w:t>HS-SPME</w:t>
      </w:r>
      <w:r>
        <w:rPr>
          <w:rFonts w:hint="eastAsia"/>
          <w:szCs w:val="21"/>
        </w:rPr>
        <w:t>）を用いた</w:t>
      </w:r>
      <w:r>
        <w:rPr>
          <w:szCs w:val="21"/>
        </w:rPr>
        <w:t>GC-MS</w:t>
      </w:r>
      <w:r>
        <w:rPr>
          <w:rFonts w:hint="eastAsia"/>
          <w:szCs w:val="21"/>
        </w:rPr>
        <w:t>で解析した</w:t>
      </w:r>
      <w:del w:id="180" w:author="vent24" w:date="2014-07-04T16:44:00Z">
        <w:r w:rsidDel="008536C7">
          <w:rPr>
            <w:szCs w:val="21"/>
          </w:rPr>
          <w:delText>.</w:delText>
        </w:r>
      </w:del>
      <w:ins w:id="181" w:author="vent24" w:date="2014-07-04T16:44:00Z">
        <w:r w:rsidR="008536C7">
          <w:rPr>
            <w:szCs w:val="21"/>
          </w:rPr>
          <w:t>．</w:t>
        </w:r>
      </w:ins>
      <w:r>
        <w:rPr>
          <w:rFonts w:hint="eastAsia"/>
          <w:szCs w:val="21"/>
        </w:rPr>
        <w:t>今回使用したサンプルは市販されているアブラナ科スプラウト</w:t>
      </w:r>
      <w:del w:id="182" w:author="vent24" w:date="2014-07-04T16:44:00Z">
        <w:r w:rsidDel="008536C7">
          <w:rPr>
            <w:szCs w:val="21"/>
          </w:rPr>
          <w:delText>,</w:delText>
        </w:r>
      </w:del>
      <w:ins w:id="183" w:author="vent24" w:date="2014-07-04T16:44:00Z">
        <w:r w:rsidR="008536C7">
          <w:rPr>
            <w:szCs w:val="21"/>
          </w:rPr>
          <w:t>，</w:t>
        </w:r>
      </w:ins>
      <w:r>
        <w:rPr>
          <w:rFonts w:hint="eastAsia"/>
          <w:szCs w:val="21"/>
        </w:rPr>
        <w:t>カイワレダイコン</w:t>
      </w:r>
      <w:del w:id="184" w:author="vent24" w:date="2014-07-04T16:44:00Z">
        <w:r w:rsidDel="008536C7">
          <w:rPr>
            <w:szCs w:val="21"/>
          </w:rPr>
          <w:delText>,</w:delText>
        </w:r>
      </w:del>
      <w:ins w:id="185" w:author="vent24" w:date="2014-07-04T16:44:00Z">
        <w:r w:rsidR="008536C7">
          <w:rPr>
            <w:szCs w:val="21"/>
          </w:rPr>
          <w:t>，</w:t>
        </w:r>
      </w:ins>
      <w:r>
        <w:rPr>
          <w:rFonts w:hint="eastAsia"/>
          <w:szCs w:val="21"/>
        </w:rPr>
        <w:t>ブロッコリースプラウト（海洋牧場）クレス</w:t>
      </w:r>
      <w:del w:id="186" w:author="vent24" w:date="2014-07-04T16:44:00Z">
        <w:r w:rsidDel="008536C7">
          <w:rPr>
            <w:szCs w:val="21"/>
          </w:rPr>
          <w:delText>,</w:delText>
        </w:r>
      </w:del>
      <w:ins w:id="187" w:author="vent24" w:date="2014-07-04T16:44:00Z">
        <w:r w:rsidR="008536C7">
          <w:rPr>
            <w:szCs w:val="21"/>
          </w:rPr>
          <w:t>，</w:t>
        </w:r>
      </w:ins>
      <w:r>
        <w:rPr>
          <w:rFonts w:hint="eastAsia"/>
          <w:szCs w:val="21"/>
        </w:rPr>
        <w:t>マスタード</w:t>
      </w:r>
      <w:del w:id="188" w:author="vent24" w:date="2014-07-04T16:44:00Z">
        <w:r w:rsidDel="008536C7">
          <w:rPr>
            <w:szCs w:val="21"/>
          </w:rPr>
          <w:delText>,</w:delText>
        </w:r>
      </w:del>
      <w:ins w:id="189" w:author="vent24" w:date="2014-07-04T16:44:00Z">
        <w:r w:rsidR="008536C7">
          <w:rPr>
            <w:szCs w:val="21"/>
          </w:rPr>
          <w:t>，</w:t>
        </w:r>
      </w:ins>
      <w:r>
        <w:rPr>
          <w:rFonts w:hint="eastAsia"/>
          <w:szCs w:val="21"/>
        </w:rPr>
        <w:t>レッドキャベツ（村上農園）を使用した</w:t>
      </w:r>
      <w:del w:id="190" w:author="vent24" w:date="2014-07-04T16:44:00Z">
        <w:r w:rsidDel="008536C7">
          <w:rPr>
            <w:szCs w:val="21"/>
          </w:rPr>
          <w:delText>.</w:delText>
        </w:r>
      </w:del>
      <w:ins w:id="191" w:author="vent24" w:date="2014-07-04T16:44:00Z">
        <w:r w:rsidR="008536C7">
          <w:rPr>
            <w:szCs w:val="21"/>
          </w:rPr>
          <w:t>．</w:t>
        </w:r>
      </w:ins>
    </w:p>
    <w:p w14:paraId="6D91CCB7" w14:textId="77777777" w:rsidR="002F1F68" w:rsidRDefault="002F1F68" w:rsidP="00B26FE5">
      <w:pPr>
        <w:rPr>
          <w:rFonts w:hint="eastAsia"/>
          <w:szCs w:val="21"/>
        </w:rPr>
      </w:pPr>
    </w:p>
    <w:p w14:paraId="5BB95C36" w14:textId="51A13457" w:rsidR="00BF10E4" w:rsidRPr="00B41892" w:rsidRDefault="002F1F68" w:rsidP="00C3237A">
      <w:pPr>
        <w:ind w:firstLineChars="50" w:firstLine="120"/>
        <w:rPr>
          <w:sz w:val="24"/>
          <w:szCs w:val="21"/>
        </w:rPr>
      </w:pPr>
      <w:ins w:id="192" w:author="vent24" w:date="2014-07-04T18:22:00Z">
        <w:r>
          <w:rPr>
            <w:sz w:val="24"/>
            <w:szCs w:val="21"/>
          </w:rPr>
          <w:t>2</w:t>
        </w:r>
      </w:ins>
      <w:del w:id="193" w:author="vent24" w:date="2014-07-04T18:22:00Z">
        <w:r w:rsidR="00BF10E4" w:rsidRPr="00B41892" w:rsidDel="002F1F68">
          <w:rPr>
            <w:sz w:val="24"/>
            <w:szCs w:val="21"/>
          </w:rPr>
          <w:delText>3</w:delText>
        </w:r>
      </w:del>
      <w:del w:id="194" w:author="vent24" w:date="2014-07-04T16:44:00Z">
        <w:r w:rsidR="00BF10E4" w:rsidRPr="00B41892" w:rsidDel="008536C7">
          <w:rPr>
            <w:sz w:val="24"/>
            <w:szCs w:val="21"/>
          </w:rPr>
          <w:delText>.</w:delText>
        </w:r>
      </w:del>
      <w:ins w:id="195" w:author="vent24" w:date="2014-07-04T16:44:00Z">
        <w:r>
          <w:rPr>
            <w:sz w:val="24"/>
            <w:szCs w:val="21"/>
          </w:rPr>
          <w:t>.</w:t>
        </w:r>
      </w:ins>
      <w:r w:rsidR="00BF10E4" w:rsidRPr="00B41892">
        <w:rPr>
          <w:sz w:val="24"/>
          <w:szCs w:val="21"/>
        </w:rPr>
        <w:t>2</w:t>
      </w:r>
      <w:del w:id="196" w:author="vent24" w:date="2014-07-04T16:44:00Z">
        <w:r w:rsidR="00BF10E4" w:rsidRPr="00B41892" w:rsidDel="008536C7">
          <w:rPr>
            <w:sz w:val="24"/>
            <w:szCs w:val="21"/>
          </w:rPr>
          <w:delText>.</w:delText>
        </w:r>
      </w:del>
      <w:ins w:id="197" w:author="vent24" w:date="2014-07-04T16:44:00Z">
        <w:r>
          <w:rPr>
            <w:sz w:val="24"/>
            <w:szCs w:val="21"/>
          </w:rPr>
          <w:t>.</w:t>
        </w:r>
      </w:ins>
      <w:r w:rsidR="00BF10E4" w:rsidRPr="00B41892">
        <w:rPr>
          <w:sz w:val="24"/>
          <w:szCs w:val="21"/>
        </w:rPr>
        <w:t xml:space="preserve"> </w:t>
      </w:r>
      <w:r w:rsidR="00BF10E4" w:rsidRPr="00B41892">
        <w:rPr>
          <w:rFonts w:hint="eastAsia"/>
          <w:sz w:val="24"/>
          <w:szCs w:val="21"/>
        </w:rPr>
        <w:t>方法</w:t>
      </w:r>
    </w:p>
    <w:p w14:paraId="7113677E" w14:textId="73D850BB" w:rsidR="00BF10E4" w:rsidRDefault="00BF10E4" w:rsidP="00642F1F">
      <w:pPr>
        <w:rPr>
          <w:rFonts w:ascii="ＭＳ 明朝" w:hAnsi="ＭＳ 明朝"/>
          <w:szCs w:val="21"/>
        </w:rPr>
      </w:pPr>
      <w:r>
        <w:rPr>
          <w:rFonts w:hint="eastAsia"/>
          <w:szCs w:val="21"/>
        </w:rPr>
        <w:t xml:space="preserve">　市販のスプラウトは</w:t>
      </w:r>
      <w:ins w:id="198" w:author="----" w:date="2014-07-03T11:29:00Z">
        <w:r>
          <w:rPr>
            <w:rFonts w:hint="eastAsia"/>
            <w:szCs w:val="21"/>
          </w:rPr>
          <w:t>脱脂綿上に播種され</w:t>
        </w:r>
      </w:ins>
      <w:ins w:id="199" w:author="----" w:date="2014-07-03T11:30:00Z">
        <w:del w:id="200" w:author="vent24" w:date="2014-07-04T16:44:00Z">
          <w:r w:rsidDel="008536C7">
            <w:rPr>
              <w:rFonts w:hint="eastAsia"/>
              <w:szCs w:val="21"/>
            </w:rPr>
            <w:delText>、</w:delText>
          </w:r>
        </w:del>
      </w:ins>
      <w:ins w:id="201" w:author="vent24" w:date="2014-07-04T16:44:00Z">
        <w:r w:rsidR="008536C7">
          <w:rPr>
            <w:rFonts w:hint="eastAsia"/>
            <w:szCs w:val="21"/>
          </w:rPr>
          <w:t>，</w:t>
        </w:r>
      </w:ins>
      <w:r>
        <w:rPr>
          <w:rFonts w:hint="eastAsia"/>
          <w:szCs w:val="21"/>
        </w:rPr>
        <w:t>根の張った</w:t>
      </w:r>
      <w:ins w:id="202" w:author="----" w:date="2014-07-03T11:30:00Z">
        <w:r>
          <w:rPr>
            <w:rFonts w:hint="eastAsia"/>
            <w:szCs w:val="21"/>
          </w:rPr>
          <w:t>状態で</w:t>
        </w:r>
      </w:ins>
      <w:del w:id="203" w:author="----" w:date="2014-07-03T11:30:00Z">
        <w:r w:rsidDel="00C3237A">
          <w:rPr>
            <w:rFonts w:hint="eastAsia"/>
            <w:szCs w:val="21"/>
          </w:rPr>
          <w:delText>綿ごと</w:delText>
        </w:r>
      </w:del>
      <w:r>
        <w:rPr>
          <w:rFonts w:hint="eastAsia"/>
          <w:szCs w:val="21"/>
        </w:rPr>
        <w:t>パッケージされていた</w:t>
      </w:r>
      <w:del w:id="204" w:author="vent24" w:date="2014-07-04T16:44:00Z">
        <w:r w:rsidDel="008536C7">
          <w:rPr>
            <w:szCs w:val="21"/>
          </w:rPr>
          <w:delText>.</w:delText>
        </w:r>
      </w:del>
      <w:ins w:id="205" w:author="vent24" w:date="2014-07-04T16:44:00Z">
        <w:r w:rsidR="008536C7">
          <w:rPr>
            <w:szCs w:val="21"/>
          </w:rPr>
          <w:t>．</w:t>
        </w:r>
      </w:ins>
      <w:r>
        <w:rPr>
          <w:rFonts w:hint="eastAsia"/>
          <w:szCs w:val="21"/>
        </w:rPr>
        <w:t>スプラウトを傷つけずにこの綿を</w:t>
      </w:r>
      <w:ins w:id="206" w:author="----" w:date="2014-07-03T11:30:00Z">
        <w:r>
          <w:rPr>
            <w:rFonts w:hint="eastAsia"/>
            <w:szCs w:val="21"/>
          </w:rPr>
          <w:t>取り</w:t>
        </w:r>
      </w:ins>
      <w:r>
        <w:rPr>
          <w:rFonts w:hint="eastAsia"/>
          <w:szCs w:val="21"/>
        </w:rPr>
        <w:t>外すことは極めて困難であるため</w:t>
      </w:r>
      <w:del w:id="207" w:author="vent24" w:date="2014-07-04T16:44:00Z">
        <w:r w:rsidDel="008536C7">
          <w:rPr>
            <w:szCs w:val="21"/>
          </w:rPr>
          <w:delText>,</w:delText>
        </w:r>
      </w:del>
      <w:ins w:id="208" w:author="vent24" w:date="2014-07-04T16:44:00Z">
        <w:r w:rsidR="008536C7">
          <w:rPr>
            <w:szCs w:val="21"/>
          </w:rPr>
          <w:t>，</w:t>
        </w:r>
      </w:ins>
      <w:r>
        <w:rPr>
          <w:rFonts w:hint="eastAsia"/>
          <w:szCs w:val="21"/>
        </w:rPr>
        <w:t>根の部分は切り離して採取した</w:t>
      </w:r>
      <w:del w:id="209" w:author="vent24" w:date="2014-07-04T16:44:00Z">
        <w:r w:rsidDel="008536C7">
          <w:rPr>
            <w:szCs w:val="21"/>
          </w:rPr>
          <w:delText>.</w:delText>
        </w:r>
      </w:del>
      <w:ins w:id="210" w:author="vent24" w:date="2014-07-04T16:44:00Z">
        <w:r w:rsidR="008536C7">
          <w:rPr>
            <w:szCs w:val="21"/>
          </w:rPr>
          <w:t>．</w:t>
        </w:r>
      </w:ins>
      <w:r>
        <w:rPr>
          <w:rFonts w:hint="eastAsia"/>
          <w:szCs w:val="21"/>
        </w:rPr>
        <w:t>それぞれのスプラウトを</w:t>
      </w:r>
      <w:r>
        <w:rPr>
          <w:szCs w:val="21"/>
        </w:rPr>
        <w:t>5</w:t>
      </w:r>
      <w:r>
        <w:rPr>
          <w:rFonts w:hint="eastAsia"/>
          <w:szCs w:val="21"/>
        </w:rPr>
        <w:t>本採取し</w:t>
      </w:r>
      <w:del w:id="211" w:author="vent24" w:date="2014-07-04T16:44:00Z">
        <w:r w:rsidDel="008536C7">
          <w:rPr>
            <w:szCs w:val="21"/>
          </w:rPr>
          <w:delText>,</w:delText>
        </w:r>
      </w:del>
      <w:ins w:id="212" w:author="vent24" w:date="2014-07-04T16:44:00Z">
        <w:r w:rsidR="008536C7">
          <w:rPr>
            <w:szCs w:val="21"/>
          </w:rPr>
          <w:t>，</w:t>
        </w:r>
      </w:ins>
      <w:r>
        <w:rPr>
          <w:rFonts w:hint="eastAsia"/>
          <w:szCs w:val="21"/>
        </w:rPr>
        <w:t>重量と大きさを記録した</w:t>
      </w:r>
      <w:del w:id="213" w:author="vent24" w:date="2014-07-04T16:44:00Z">
        <w:r w:rsidDel="008536C7">
          <w:rPr>
            <w:szCs w:val="21"/>
          </w:rPr>
          <w:delText>.</w:delText>
        </w:r>
      </w:del>
      <w:ins w:id="214" w:author="vent24" w:date="2014-07-04T16:44:00Z">
        <w:r w:rsidR="008536C7">
          <w:rPr>
            <w:szCs w:val="21"/>
          </w:rPr>
          <w:t>．</w:t>
        </w:r>
      </w:ins>
      <w:r>
        <w:rPr>
          <w:rFonts w:hint="eastAsia"/>
          <w:szCs w:val="21"/>
        </w:rPr>
        <w:t>茎</w:t>
      </w:r>
      <w:del w:id="215" w:author="vent24" w:date="2014-07-04T16:44:00Z">
        <w:r w:rsidDel="008536C7">
          <w:rPr>
            <w:szCs w:val="21"/>
          </w:rPr>
          <w:delText>,</w:delText>
        </w:r>
      </w:del>
      <w:ins w:id="216" w:author="vent24" w:date="2014-07-04T16:44:00Z">
        <w:r w:rsidR="008536C7">
          <w:rPr>
            <w:szCs w:val="21"/>
          </w:rPr>
          <w:t>，</w:t>
        </w:r>
      </w:ins>
      <w:r>
        <w:rPr>
          <w:rFonts w:hint="eastAsia"/>
          <w:szCs w:val="21"/>
        </w:rPr>
        <w:t>葉に切り分けたのちもう一度秤量し</w:t>
      </w:r>
      <w:del w:id="217" w:author="vent24" w:date="2014-07-04T16:44:00Z">
        <w:r w:rsidDel="008536C7">
          <w:rPr>
            <w:szCs w:val="21"/>
          </w:rPr>
          <w:delText>,</w:delText>
        </w:r>
      </w:del>
      <w:ins w:id="218" w:author="vent24" w:date="2014-07-04T16:44:00Z">
        <w:r w:rsidR="008536C7">
          <w:rPr>
            <w:szCs w:val="21"/>
          </w:rPr>
          <w:t>，</w:t>
        </w:r>
      </w:ins>
      <w:r>
        <w:rPr>
          <w:rFonts w:hint="eastAsia"/>
          <w:szCs w:val="21"/>
        </w:rPr>
        <w:t>速やかに</w:t>
      </w:r>
      <w:ins w:id="219" w:author="vent24" w:date="2014-07-04T18:28:00Z">
        <w:r w:rsidR="00F66D4D">
          <w:rPr>
            <w:rFonts w:hint="eastAsia"/>
            <w:szCs w:val="21"/>
          </w:rPr>
          <w:t xml:space="preserve">50 </w:t>
        </w:r>
      </w:ins>
      <w:del w:id="220" w:author="vent24" w:date="2014-07-04T18:28:00Z">
        <w:r w:rsidDel="00F66D4D">
          <w:rPr>
            <w:rFonts w:hint="eastAsia"/>
            <w:szCs w:val="21"/>
          </w:rPr>
          <w:delText>５０</w:delText>
        </w:r>
      </w:del>
      <w:r>
        <w:rPr>
          <w:rFonts w:hint="eastAsia"/>
          <w:szCs w:val="21"/>
        </w:rPr>
        <w:t>％エタノール</w:t>
      </w:r>
      <w:r>
        <w:rPr>
          <w:szCs w:val="21"/>
        </w:rPr>
        <w:t>100</w:t>
      </w:r>
      <w:ins w:id="221" w:author="vent24" w:date="2014-07-04T18:27:00Z">
        <w:r w:rsidR="00F66D4D">
          <w:rPr>
            <w:szCs w:val="21"/>
          </w:rPr>
          <w:t xml:space="preserve"> </w:t>
        </w:r>
      </w:ins>
      <w:r>
        <w:rPr>
          <w:szCs w:val="21"/>
        </w:rPr>
        <w:t>µL</w:t>
      </w:r>
      <w:r>
        <w:rPr>
          <w:rFonts w:hint="eastAsia"/>
          <w:szCs w:val="21"/>
        </w:rPr>
        <w:t>を入れた別々の</w:t>
      </w:r>
      <w:r>
        <w:rPr>
          <w:szCs w:val="21"/>
        </w:rPr>
        <w:t>20</w:t>
      </w:r>
      <w:ins w:id="222" w:author="vent24" w:date="2014-07-04T18:28:00Z">
        <w:r w:rsidR="00F66D4D">
          <w:rPr>
            <w:szCs w:val="21"/>
          </w:rPr>
          <w:t xml:space="preserve"> </w:t>
        </w:r>
      </w:ins>
      <w:r>
        <w:rPr>
          <w:szCs w:val="21"/>
        </w:rPr>
        <w:t>mL</w:t>
      </w:r>
      <w:r>
        <w:rPr>
          <w:rFonts w:hint="eastAsia"/>
          <w:szCs w:val="21"/>
        </w:rPr>
        <w:t>ガラスバイアルに投入した</w:t>
      </w:r>
      <w:del w:id="223" w:author="vent24" w:date="2014-07-04T16:44:00Z">
        <w:r w:rsidDel="008536C7">
          <w:rPr>
            <w:szCs w:val="21"/>
          </w:rPr>
          <w:delText>.</w:delText>
        </w:r>
      </w:del>
      <w:ins w:id="224" w:author="vent24" w:date="2014-07-04T16:44:00Z">
        <w:r w:rsidR="008536C7">
          <w:rPr>
            <w:szCs w:val="21"/>
          </w:rPr>
          <w:t>．</w:t>
        </w:r>
      </w:ins>
      <w:r>
        <w:rPr>
          <w:rFonts w:hint="eastAsia"/>
          <w:szCs w:val="21"/>
        </w:rPr>
        <w:t>内部標準液（</w:t>
      </w:r>
      <w:r>
        <w:rPr>
          <w:szCs w:val="21"/>
        </w:rPr>
        <w:t>IS</w:t>
      </w:r>
      <w:r>
        <w:rPr>
          <w:rFonts w:hint="eastAsia"/>
          <w:szCs w:val="21"/>
        </w:rPr>
        <w:t>）として</w:t>
      </w:r>
      <w:r>
        <w:rPr>
          <w:szCs w:val="21"/>
        </w:rPr>
        <w:t xml:space="preserve">1mM </w:t>
      </w:r>
      <w:proofErr w:type="spellStart"/>
      <w:r>
        <w:rPr>
          <w:szCs w:val="21"/>
        </w:rPr>
        <w:t>Cyclohexanone</w:t>
      </w:r>
      <w:proofErr w:type="spellEnd"/>
      <w:r>
        <w:rPr>
          <w:rFonts w:hint="eastAsia"/>
          <w:szCs w:val="21"/>
        </w:rPr>
        <w:t>（シクロヘキサノン）</w:t>
      </w:r>
      <w:r>
        <w:rPr>
          <w:szCs w:val="21"/>
        </w:rPr>
        <w:t>10</w:t>
      </w:r>
      <w:ins w:id="225" w:author="vent24" w:date="2014-07-04T18:29:00Z">
        <w:r w:rsidR="00F66D4D">
          <w:rPr>
            <w:szCs w:val="21"/>
          </w:rPr>
          <w:t xml:space="preserve"> </w:t>
        </w:r>
      </w:ins>
      <w:r>
        <w:rPr>
          <w:szCs w:val="21"/>
        </w:rPr>
        <w:t>µL</w:t>
      </w:r>
      <w:r>
        <w:rPr>
          <w:rFonts w:hint="eastAsia"/>
          <w:szCs w:val="21"/>
        </w:rPr>
        <w:t>を加え</w:t>
      </w:r>
      <w:del w:id="226" w:author="vent24" w:date="2014-07-04T16:44:00Z">
        <w:r w:rsidDel="008536C7">
          <w:rPr>
            <w:szCs w:val="21"/>
          </w:rPr>
          <w:delText>,</w:delText>
        </w:r>
      </w:del>
      <w:ins w:id="227" w:author="vent24" w:date="2014-07-04T16:44:00Z">
        <w:r w:rsidR="008536C7">
          <w:rPr>
            <w:szCs w:val="21"/>
          </w:rPr>
          <w:t>，</w:t>
        </w:r>
      </w:ins>
      <w:r>
        <w:rPr>
          <w:rFonts w:hint="eastAsia"/>
          <w:szCs w:val="21"/>
        </w:rPr>
        <w:t>ただちに密栓して</w:t>
      </w:r>
      <w:r>
        <w:rPr>
          <w:szCs w:val="21"/>
        </w:rPr>
        <w:t>HS-SPME/GC-MS</w:t>
      </w:r>
      <w:r>
        <w:rPr>
          <w:rFonts w:hint="eastAsia"/>
          <w:szCs w:val="21"/>
        </w:rPr>
        <w:t>分析を行った</w:t>
      </w:r>
      <w:del w:id="228" w:author="vent24" w:date="2014-07-04T16:44:00Z">
        <w:r w:rsidDel="008536C7">
          <w:rPr>
            <w:szCs w:val="21"/>
          </w:rPr>
          <w:delText>.</w:delText>
        </w:r>
      </w:del>
      <w:ins w:id="229" w:author="vent24" w:date="2014-07-04T16:44:00Z">
        <w:r w:rsidR="008536C7">
          <w:rPr>
            <w:szCs w:val="21"/>
          </w:rPr>
          <w:t>．</w:t>
        </w:r>
      </w:ins>
      <w:ins w:id="230" w:author="----" w:date="2014-07-03T11:31:00Z">
        <w:r>
          <w:rPr>
            <w:rFonts w:hint="eastAsia"/>
            <w:szCs w:val="21"/>
          </w:rPr>
          <w:t>スプラウト</w:t>
        </w:r>
      </w:ins>
      <w:r>
        <w:rPr>
          <w:rFonts w:hint="eastAsia"/>
          <w:szCs w:val="21"/>
        </w:rPr>
        <w:t>各種で葉</w:t>
      </w:r>
      <w:r>
        <w:rPr>
          <w:szCs w:val="21"/>
        </w:rPr>
        <w:t>5</w:t>
      </w:r>
      <w:r>
        <w:rPr>
          <w:rFonts w:hint="eastAsia"/>
          <w:szCs w:val="21"/>
        </w:rPr>
        <w:t>サンプル</w:t>
      </w:r>
      <w:del w:id="231" w:author="vent24" w:date="2014-07-04T16:44:00Z">
        <w:r w:rsidDel="008536C7">
          <w:rPr>
            <w:szCs w:val="21"/>
          </w:rPr>
          <w:delText>,</w:delText>
        </w:r>
      </w:del>
      <w:ins w:id="232" w:author="vent24" w:date="2014-07-04T16:44:00Z">
        <w:r w:rsidR="008536C7">
          <w:rPr>
            <w:szCs w:val="21"/>
          </w:rPr>
          <w:t>，</w:t>
        </w:r>
      </w:ins>
      <w:r>
        <w:rPr>
          <w:rFonts w:hint="eastAsia"/>
          <w:szCs w:val="21"/>
        </w:rPr>
        <w:t>茎</w:t>
      </w:r>
      <w:r>
        <w:rPr>
          <w:szCs w:val="21"/>
        </w:rPr>
        <w:t>5</w:t>
      </w:r>
      <w:r>
        <w:rPr>
          <w:rFonts w:hint="eastAsia"/>
          <w:szCs w:val="21"/>
        </w:rPr>
        <w:t>サンプルずつ用意した</w:t>
      </w:r>
      <w:del w:id="233" w:author="vent24" w:date="2014-07-04T16:44:00Z">
        <w:r w:rsidDel="008536C7">
          <w:rPr>
            <w:szCs w:val="21"/>
          </w:rPr>
          <w:delText>.</w:delText>
        </w:r>
      </w:del>
      <w:ins w:id="234" w:author="vent24" w:date="2014-07-04T16:44:00Z">
        <w:r w:rsidR="008536C7">
          <w:rPr>
            <w:szCs w:val="21"/>
          </w:rPr>
          <w:t>．</w:t>
        </w:r>
      </w:ins>
      <w:r>
        <w:rPr>
          <w:rFonts w:hint="eastAsia"/>
          <w:szCs w:val="21"/>
        </w:rPr>
        <w:t>抽出には</w:t>
      </w:r>
      <w:r>
        <w:rPr>
          <w:szCs w:val="21"/>
        </w:rPr>
        <w:t>SPME</w:t>
      </w:r>
      <w:r>
        <w:rPr>
          <w:rFonts w:hint="eastAsia"/>
          <w:szCs w:val="21"/>
        </w:rPr>
        <w:t>ファイバーに</w:t>
      </w:r>
      <w:r>
        <w:rPr>
          <w:szCs w:val="21"/>
        </w:rPr>
        <w:t>50 / 30</w:t>
      </w:r>
      <w:ins w:id="235" w:author="vent24" w:date="2014-07-04T18:29:00Z">
        <w:r w:rsidR="00F66D4D">
          <w:rPr>
            <w:szCs w:val="21"/>
          </w:rPr>
          <w:t xml:space="preserve"> </w:t>
        </w:r>
      </w:ins>
      <w:r>
        <w:rPr>
          <w:szCs w:val="21"/>
        </w:rPr>
        <w:t xml:space="preserve">µm DVB/ </w:t>
      </w:r>
      <w:proofErr w:type="spellStart"/>
      <w:r>
        <w:rPr>
          <w:szCs w:val="21"/>
        </w:rPr>
        <w:t>carboxen</w:t>
      </w:r>
      <w:proofErr w:type="spellEnd"/>
      <w:r>
        <w:rPr>
          <w:szCs w:val="21"/>
        </w:rPr>
        <w:t>/ PDMS (SUPELCO</w:t>
      </w:r>
      <w:r>
        <w:rPr>
          <w:rFonts w:hint="eastAsia"/>
          <w:szCs w:val="21"/>
        </w:rPr>
        <w:t>社製</w:t>
      </w:r>
      <w:r>
        <w:rPr>
          <w:szCs w:val="21"/>
        </w:rPr>
        <w:t>)</w:t>
      </w:r>
      <w:r>
        <w:rPr>
          <w:rFonts w:hint="eastAsia"/>
          <w:szCs w:val="21"/>
        </w:rPr>
        <w:t>を用い</w:t>
      </w:r>
      <w:del w:id="236" w:author="vent24" w:date="2014-07-04T16:44:00Z">
        <w:r w:rsidDel="008536C7">
          <w:rPr>
            <w:szCs w:val="21"/>
          </w:rPr>
          <w:delText>,</w:delText>
        </w:r>
      </w:del>
      <w:ins w:id="237" w:author="vent24" w:date="2014-07-04T16:44:00Z">
        <w:r w:rsidR="008536C7">
          <w:rPr>
            <w:szCs w:val="21"/>
          </w:rPr>
          <w:t>，</w:t>
        </w:r>
      </w:ins>
      <w:r>
        <w:rPr>
          <w:rFonts w:hint="eastAsia"/>
          <w:szCs w:val="21"/>
        </w:rPr>
        <w:t>平衡化に</w:t>
      </w:r>
      <w:r>
        <w:rPr>
          <w:szCs w:val="21"/>
        </w:rPr>
        <w:t>30</w:t>
      </w:r>
      <w:r>
        <w:rPr>
          <w:rFonts w:hint="eastAsia"/>
          <w:szCs w:val="21"/>
        </w:rPr>
        <w:t>℃・</w:t>
      </w:r>
      <w:r>
        <w:rPr>
          <w:szCs w:val="21"/>
        </w:rPr>
        <w:t>5</w:t>
      </w:r>
      <w:r>
        <w:rPr>
          <w:rFonts w:hint="eastAsia"/>
          <w:szCs w:val="21"/>
        </w:rPr>
        <w:t>分</w:t>
      </w:r>
      <w:del w:id="238" w:author="vent24" w:date="2014-07-04T16:44:00Z">
        <w:r w:rsidDel="008536C7">
          <w:rPr>
            <w:szCs w:val="21"/>
          </w:rPr>
          <w:delText>,</w:delText>
        </w:r>
      </w:del>
      <w:ins w:id="239" w:author="vent24" w:date="2014-07-04T16:44:00Z">
        <w:r w:rsidR="008536C7">
          <w:rPr>
            <w:szCs w:val="21"/>
          </w:rPr>
          <w:t>，</w:t>
        </w:r>
      </w:ins>
      <w:r>
        <w:rPr>
          <w:rFonts w:hint="eastAsia"/>
          <w:szCs w:val="21"/>
        </w:rPr>
        <w:t>吸着に</w:t>
      </w:r>
      <w:r>
        <w:rPr>
          <w:szCs w:val="21"/>
        </w:rPr>
        <w:t>5</w:t>
      </w:r>
      <w:r>
        <w:rPr>
          <w:rFonts w:hint="eastAsia"/>
          <w:szCs w:val="21"/>
        </w:rPr>
        <w:t>分</w:t>
      </w:r>
      <w:del w:id="240" w:author="vent24" w:date="2014-07-04T16:44:00Z">
        <w:r w:rsidDel="008536C7">
          <w:rPr>
            <w:szCs w:val="21"/>
          </w:rPr>
          <w:delText>,</w:delText>
        </w:r>
      </w:del>
      <w:ins w:id="241" w:author="vent24" w:date="2014-07-04T16:44:00Z">
        <w:r w:rsidR="008536C7">
          <w:rPr>
            <w:szCs w:val="21"/>
          </w:rPr>
          <w:t>，</w:t>
        </w:r>
      </w:ins>
      <w:r>
        <w:rPr>
          <w:rFonts w:hint="eastAsia"/>
          <w:szCs w:val="21"/>
        </w:rPr>
        <w:t>脱着に</w:t>
      </w:r>
      <w:r>
        <w:rPr>
          <w:szCs w:val="21"/>
        </w:rPr>
        <w:t>10</w:t>
      </w:r>
      <w:r>
        <w:rPr>
          <w:rFonts w:hint="eastAsia"/>
          <w:szCs w:val="21"/>
        </w:rPr>
        <w:t>分の条件で行った</w:t>
      </w:r>
      <w:del w:id="242" w:author="vent24" w:date="2014-07-04T16:44:00Z">
        <w:r w:rsidDel="008536C7">
          <w:rPr>
            <w:szCs w:val="21"/>
          </w:rPr>
          <w:delText>.</w:delText>
        </w:r>
      </w:del>
      <w:ins w:id="243" w:author="vent24" w:date="2014-07-04T16:44:00Z">
        <w:r w:rsidR="008536C7">
          <w:rPr>
            <w:szCs w:val="21"/>
          </w:rPr>
          <w:t>．</w:t>
        </w:r>
      </w:ins>
      <w:r>
        <w:rPr>
          <w:szCs w:val="21"/>
        </w:rPr>
        <w:t>GC</w:t>
      </w:r>
      <w:ins w:id="244" w:author="vent24" w:date="2014-07-04T18:31:00Z">
        <w:r w:rsidR="00F66D4D">
          <w:rPr>
            <w:szCs w:val="21"/>
          </w:rPr>
          <w:t>-</w:t>
        </w:r>
      </w:ins>
      <w:del w:id="245" w:author="vent24" w:date="2014-07-04T18:31:00Z">
        <w:r w:rsidDel="00F66D4D">
          <w:rPr>
            <w:szCs w:val="21"/>
          </w:rPr>
          <w:delText>/</w:delText>
        </w:r>
      </w:del>
      <w:r>
        <w:rPr>
          <w:szCs w:val="21"/>
        </w:rPr>
        <w:t>MS</w:t>
      </w:r>
      <w:r>
        <w:rPr>
          <w:rFonts w:hint="eastAsia"/>
          <w:szCs w:val="21"/>
        </w:rPr>
        <w:t>装置は</w:t>
      </w:r>
      <w:r>
        <w:rPr>
          <w:szCs w:val="21"/>
        </w:rPr>
        <w:t>Ag</w:t>
      </w:r>
      <w:ins w:id="246" w:author="vent24" w:date="2014-07-04T18:32:00Z">
        <w:r w:rsidR="00F66D4D">
          <w:rPr>
            <w:szCs w:val="21"/>
          </w:rPr>
          <w:t>i</w:t>
        </w:r>
      </w:ins>
      <w:r>
        <w:rPr>
          <w:szCs w:val="21"/>
        </w:rPr>
        <w:t xml:space="preserve">lent 6890/5973 GC </w:t>
      </w:r>
      <w:r w:rsidRPr="00AD22D2">
        <w:rPr>
          <w:szCs w:val="21"/>
        </w:rPr>
        <w:t>/ MSD</w:t>
      </w:r>
      <w:r w:rsidRPr="00AD22D2">
        <w:rPr>
          <w:rFonts w:hint="eastAsia"/>
          <w:szCs w:val="21"/>
        </w:rPr>
        <w:t>を用いた</w:t>
      </w:r>
      <w:del w:id="247" w:author="vent24" w:date="2014-07-04T16:44:00Z">
        <w:r w:rsidDel="008536C7">
          <w:rPr>
            <w:szCs w:val="21"/>
          </w:rPr>
          <w:delText>.</w:delText>
        </w:r>
      </w:del>
      <w:ins w:id="248" w:author="vent24" w:date="2014-07-04T16:44:00Z">
        <w:r w:rsidR="008536C7">
          <w:rPr>
            <w:szCs w:val="21"/>
          </w:rPr>
          <w:t>．</w:t>
        </w:r>
      </w:ins>
      <w:r w:rsidRPr="00AD22D2">
        <w:rPr>
          <w:szCs w:val="21"/>
        </w:rPr>
        <w:t>CG</w:t>
      </w:r>
      <w:r w:rsidRPr="00AD22D2">
        <w:rPr>
          <w:rFonts w:hint="eastAsia"/>
          <w:szCs w:val="21"/>
        </w:rPr>
        <w:t>の条件については</w:t>
      </w:r>
      <w:del w:id="249" w:author="vent24" w:date="2014-07-04T16:44:00Z">
        <w:r w:rsidDel="008536C7">
          <w:rPr>
            <w:szCs w:val="21"/>
          </w:rPr>
          <w:delText>,</w:delText>
        </w:r>
      </w:del>
      <w:ins w:id="250" w:author="vent24" w:date="2014-07-04T16:44:00Z">
        <w:r w:rsidR="008536C7">
          <w:rPr>
            <w:szCs w:val="21"/>
          </w:rPr>
          <w:t>，</w:t>
        </w:r>
      </w:ins>
      <w:r w:rsidRPr="00AD22D2">
        <w:rPr>
          <w:rFonts w:hint="eastAsia"/>
          <w:szCs w:val="21"/>
        </w:rPr>
        <w:t>キャピラリーに</w:t>
      </w:r>
      <w:r>
        <w:rPr>
          <w:rFonts w:hint="eastAsia"/>
          <w:szCs w:val="21"/>
        </w:rPr>
        <w:t>は高極性分子に適したポリエチレンコーティングを施した</w:t>
      </w:r>
      <w:r w:rsidRPr="005F3D7C">
        <w:rPr>
          <w:szCs w:val="21"/>
        </w:rPr>
        <w:t>DB-Wax φ0</w:t>
      </w:r>
      <w:del w:id="251" w:author="vent24" w:date="2014-07-04T16:44:00Z">
        <w:r w:rsidRPr="005F3D7C" w:rsidDel="008536C7">
          <w:rPr>
            <w:szCs w:val="21"/>
          </w:rPr>
          <w:delText>.</w:delText>
        </w:r>
      </w:del>
      <w:ins w:id="252" w:author="vent24" w:date="2014-07-04T16:44:00Z">
        <w:r w:rsidR="00F66D4D">
          <w:rPr>
            <w:szCs w:val="21"/>
          </w:rPr>
          <w:t>.</w:t>
        </w:r>
      </w:ins>
      <w:r w:rsidRPr="005F3D7C">
        <w:rPr>
          <w:szCs w:val="21"/>
        </w:rPr>
        <w:t>25 mm×60 m</w:t>
      </w:r>
      <w:del w:id="253" w:author="vent24" w:date="2014-07-04T16:44:00Z">
        <w:r w:rsidRPr="005F3D7C" w:rsidDel="008536C7">
          <w:rPr>
            <w:szCs w:val="21"/>
          </w:rPr>
          <w:delText>,</w:delText>
        </w:r>
      </w:del>
      <w:ins w:id="254" w:author="vent24" w:date="2014-07-04T16:44:00Z">
        <w:r w:rsidR="008536C7">
          <w:rPr>
            <w:szCs w:val="21"/>
          </w:rPr>
          <w:t>，</w:t>
        </w:r>
      </w:ins>
      <w:del w:id="255" w:author="vent24" w:date="2014-07-04T18:30:00Z">
        <w:r w:rsidRPr="005F3D7C" w:rsidDel="00F66D4D">
          <w:rPr>
            <w:szCs w:val="21"/>
          </w:rPr>
          <w:delText xml:space="preserve"> </w:delText>
        </w:r>
      </w:del>
      <w:r w:rsidRPr="005F3D7C">
        <w:rPr>
          <w:szCs w:val="21"/>
        </w:rPr>
        <w:t>0</w:t>
      </w:r>
      <w:del w:id="256" w:author="vent24" w:date="2014-07-04T16:44:00Z">
        <w:r w:rsidRPr="005F3D7C" w:rsidDel="008536C7">
          <w:rPr>
            <w:szCs w:val="21"/>
          </w:rPr>
          <w:delText>.</w:delText>
        </w:r>
      </w:del>
      <w:ins w:id="257" w:author="vent24" w:date="2014-07-04T16:44:00Z">
        <w:r w:rsidR="00F66D4D">
          <w:rPr>
            <w:szCs w:val="21"/>
          </w:rPr>
          <w:t>.</w:t>
        </w:r>
      </w:ins>
      <w:r w:rsidRPr="005F3D7C">
        <w:rPr>
          <w:szCs w:val="21"/>
        </w:rPr>
        <w:t>25 µm</w:t>
      </w:r>
      <w:del w:id="258" w:author="vent24" w:date="2014-07-04T16:44:00Z">
        <w:r w:rsidDel="008536C7">
          <w:rPr>
            <w:rFonts w:ascii="ＭＳ 明朝" w:hAnsi="ＭＳ 明朝"/>
            <w:szCs w:val="21"/>
          </w:rPr>
          <w:delText>.</w:delText>
        </w:r>
      </w:del>
      <w:ins w:id="259" w:author="vent24" w:date="2014-07-04T16:44:00Z">
        <w:r w:rsidR="008536C7">
          <w:rPr>
            <w:rFonts w:ascii="ＭＳ 明朝" w:hAnsi="ＭＳ 明朝"/>
            <w:szCs w:val="21"/>
          </w:rPr>
          <w:t>．</w:t>
        </w:r>
      </w:ins>
      <w:r w:rsidRPr="00AD22D2">
        <w:rPr>
          <w:rFonts w:ascii="ＭＳ 明朝" w:hAnsi="ＭＳ 明朝" w:hint="eastAsia"/>
          <w:szCs w:val="21"/>
        </w:rPr>
        <w:t>検出器温度は</w:t>
      </w:r>
      <w:ins w:id="260" w:author="vent24" w:date="2014-07-04T18:30:00Z">
        <w:r w:rsidR="00F66D4D" w:rsidRPr="00172262">
          <w:rPr>
            <w:szCs w:val="21"/>
            <w:rPrChange w:id="261" w:author="vent24" w:date="2014-07-04T18:30:00Z">
              <w:rPr>
                <w:rFonts w:ascii="ＭＳ 明朝" w:hAnsi="ＭＳ 明朝"/>
                <w:szCs w:val="21"/>
              </w:rPr>
            </w:rPrChange>
          </w:rPr>
          <w:t>250</w:t>
        </w:r>
      </w:ins>
      <w:del w:id="262" w:author="vent24" w:date="2014-07-04T18:30:00Z">
        <w:r w:rsidRPr="00172262" w:rsidDel="00F66D4D">
          <w:rPr>
            <w:szCs w:val="21"/>
            <w:rPrChange w:id="263" w:author="vent24" w:date="2014-07-04T18:30:00Z">
              <w:rPr>
                <w:rFonts w:ascii="ＭＳ 明朝" w:hAnsi="ＭＳ 明朝"/>
                <w:szCs w:val="21"/>
              </w:rPr>
            </w:rPrChange>
          </w:rPr>
          <w:delText>250</w:delText>
        </w:r>
      </w:del>
      <w:r w:rsidRPr="00172262">
        <w:rPr>
          <w:szCs w:val="21"/>
          <w:rPrChange w:id="264" w:author="vent24" w:date="2014-07-04T18:30:00Z">
            <w:rPr>
              <w:rFonts w:ascii="ＭＳ 明朝" w:hAnsi="ＭＳ 明朝"/>
              <w:szCs w:val="21"/>
            </w:rPr>
          </w:rPrChange>
        </w:rPr>
        <w:t xml:space="preserve"> </w:t>
      </w:r>
      <w:r w:rsidRPr="00F66D4D">
        <w:rPr>
          <w:rFonts w:ascii="ＭＳ 明朝" w:hAnsi="ＭＳ 明朝" w:cs="ＭＳ 明朝" w:hint="eastAsia"/>
          <w:szCs w:val="21"/>
        </w:rPr>
        <w:t>℃</w:t>
      </w:r>
      <w:del w:id="265" w:author="vent24" w:date="2014-07-04T16:44:00Z">
        <w:r w:rsidDel="008536C7">
          <w:rPr>
            <w:rFonts w:ascii="ＭＳ 明朝" w:hAnsi="ＭＳ 明朝"/>
            <w:szCs w:val="21"/>
          </w:rPr>
          <w:delText>,</w:delText>
        </w:r>
      </w:del>
      <w:ins w:id="266" w:author="vent24" w:date="2014-07-04T16:44:00Z">
        <w:r w:rsidR="008536C7">
          <w:rPr>
            <w:rFonts w:ascii="ＭＳ 明朝" w:hAnsi="ＭＳ 明朝"/>
            <w:szCs w:val="21"/>
          </w:rPr>
          <w:t>，</w:t>
        </w:r>
      </w:ins>
      <w:r w:rsidRPr="00AD22D2">
        <w:rPr>
          <w:rFonts w:ascii="ＭＳ 明朝" w:hAnsi="ＭＳ 明朝" w:hint="eastAsia"/>
          <w:szCs w:val="21"/>
        </w:rPr>
        <w:t>カラムオーブン温度は</w:t>
      </w:r>
      <w:r w:rsidRPr="00AD22D2">
        <w:rPr>
          <w:rFonts w:ascii="ＭＳ 明朝" w:hAnsi="ＭＳ 明朝"/>
          <w:szCs w:val="21"/>
        </w:rPr>
        <w:t xml:space="preserve"> </w:t>
      </w:r>
      <w:r w:rsidRPr="00172262">
        <w:rPr>
          <w:szCs w:val="21"/>
          <w:rPrChange w:id="267" w:author="vent24" w:date="2014-07-04T18:30:00Z">
            <w:rPr>
              <w:rFonts w:ascii="ＭＳ 明朝" w:hAnsi="ＭＳ 明朝"/>
              <w:szCs w:val="21"/>
            </w:rPr>
          </w:rPrChange>
        </w:rPr>
        <w:t xml:space="preserve">50 </w:t>
      </w:r>
      <w:r w:rsidRPr="00F66D4D">
        <w:rPr>
          <w:rFonts w:ascii="ＭＳ 明朝" w:hAnsi="ＭＳ 明朝" w:cs="ＭＳ 明朝" w:hint="eastAsia"/>
          <w:szCs w:val="21"/>
        </w:rPr>
        <w:t>℃</w:t>
      </w:r>
      <w:r w:rsidRPr="00AD22D2">
        <w:rPr>
          <w:rFonts w:ascii="ＭＳ 明朝" w:hAnsi="ＭＳ 明朝" w:hint="eastAsia"/>
          <w:szCs w:val="21"/>
        </w:rPr>
        <w:lastRenderedPageBreak/>
        <w:t>で</w:t>
      </w:r>
      <w:r w:rsidRPr="00172262">
        <w:rPr>
          <w:szCs w:val="21"/>
          <w:rPrChange w:id="268" w:author="vent24" w:date="2014-07-04T18:31:00Z">
            <w:rPr>
              <w:rFonts w:ascii="ＭＳ 明朝" w:hAnsi="ＭＳ 明朝"/>
              <w:szCs w:val="21"/>
            </w:rPr>
          </w:rPrChange>
        </w:rPr>
        <w:t>3</w:t>
      </w:r>
      <w:r w:rsidRPr="00AD22D2">
        <w:rPr>
          <w:rFonts w:ascii="ＭＳ 明朝" w:hAnsi="ＭＳ 明朝" w:hint="eastAsia"/>
          <w:szCs w:val="21"/>
        </w:rPr>
        <w:t>分間保った後</w:t>
      </w:r>
      <w:del w:id="269" w:author="vent24" w:date="2014-07-04T16:44:00Z">
        <w:r w:rsidDel="008536C7">
          <w:rPr>
            <w:rFonts w:ascii="ＭＳ 明朝" w:hAnsi="ＭＳ 明朝"/>
            <w:szCs w:val="21"/>
          </w:rPr>
          <w:delText>,</w:delText>
        </w:r>
      </w:del>
      <w:ins w:id="270" w:author="vent24" w:date="2014-07-04T16:44:00Z">
        <w:r w:rsidR="008536C7">
          <w:rPr>
            <w:rFonts w:ascii="ＭＳ 明朝" w:hAnsi="ＭＳ 明朝"/>
            <w:szCs w:val="21"/>
          </w:rPr>
          <w:t>，</w:t>
        </w:r>
      </w:ins>
      <w:r w:rsidRPr="00AD22D2">
        <w:rPr>
          <w:rFonts w:ascii="ＭＳ 明朝" w:hAnsi="ＭＳ 明朝"/>
          <w:szCs w:val="21"/>
        </w:rPr>
        <w:t xml:space="preserve">5 </w:t>
      </w:r>
      <w:r w:rsidRPr="00AD22D2">
        <w:rPr>
          <w:rFonts w:ascii="ＭＳ 明朝" w:hAnsi="ＭＳ 明朝" w:hint="eastAsia"/>
          <w:szCs w:val="21"/>
        </w:rPr>
        <w:t>℃</w:t>
      </w:r>
      <w:r w:rsidRPr="00AD22D2">
        <w:rPr>
          <w:rFonts w:ascii="ＭＳ 明朝" w:hAnsi="ＭＳ 明朝"/>
          <w:szCs w:val="21"/>
        </w:rPr>
        <w:t>/</w:t>
      </w:r>
      <w:r w:rsidRPr="00AD22D2">
        <w:rPr>
          <w:rFonts w:ascii="ＭＳ 明朝" w:hAnsi="ＭＳ 明朝" w:hint="eastAsia"/>
          <w:szCs w:val="21"/>
        </w:rPr>
        <w:t>分で加熱し</w:t>
      </w:r>
      <w:del w:id="271" w:author="----" w:date="2014-07-03T11:32:00Z">
        <w:r w:rsidRPr="00AD22D2" w:rsidDel="008F3416">
          <w:rPr>
            <w:rFonts w:ascii="ＭＳ 明朝" w:hAnsi="ＭＳ 明朝" w:hint="eastAsia"/>
            <w:szCs w:val="21"/>
          </w:rPr>
          <w:delText>ていき</w:delText>
        </w:r>
      </w:del>
      <w:ins w:id="272" w:author="----" w:date="2014-07-03T11:32:00Z">
        <w:del w:id="273" w:author="vent24" w:date="2014-07-04T16:44:00Z">
          <w:r w:rsidDel="008536C7">
            <w:rPr>
              <w:rFonts w:ascii="ＭＳ 明朝" w:hAnsi="ＭＳ 明朝" w:hint="eastAsia"/>
              <w:szCs w:val="21"/>
            </w:rPr>
            <w:delText>、</w:delText>
          </w:r>
        </w:del>
      </w:ins>
      <w:ins w:id="274" w:author="vent24" w:date="2014-07-04T16:44:00Z">
        <w:r w:rsidR="008536C7">
          <w:rPr>
            <w:rFonts w:ascii="ＭＳ 明朝" w:hAnsi="ＭＳ 明朝" w:hint="eastAsia"/>
            <w:szCs w:val="21"/>
          </w:rPr>
          <w:t>，</w:t>
        </w:r>
      </w:ins>
      <w:r w:rsidRPr="00AD22D2">
        <w:rPr>
          <w:rFonts w:ascii="ＭＳ 明朝" w:hAnsi="ＭＳ 明朝"/>
          <w:szCs w:val="21"/>
        </w:rPr>
        <w:t xml:space="preserve">220 </w:t>
      </w:r>
      <w:r w:rsidRPr="00AD22D2">
        <w:rPr>
          <w:rFonts w:ascii="ＭＳ 明朝" w:hAnsi="ＭＳ 明朝" w:hint="eastAsia"/>
          <w:szCs w:val="21"/>
        </w:rPr>
        <w:t>℃で</w:t>
      </w:r>
      <w:r w:rsidRPr="00AD22D2">
        <w:rPr>
          <w:rFonts w:ascii="ＭＳ 明朝" w:hAnsi="ＭＳ 明朝"/>
          <w:szCs w:val="21"/>
        </w:rPr>
        <w:t>6</w:t>
      </w:r>
      <w:r w:rsidRPr="00AD22D2">
        <w:rPr>
          <w:rFonts w:ascii="ＭＳ 明朝" w:hAnsi="ＭＳ 明朝" w:hint="eastAsia"/>
          <w:szCs w:val="21"/>
        </w:rPr>
        <w:t>分間維持</w:t>
      </w:r>
      <w:ins w:id="275" w:author="----" w:date="2014-07-03T11:32:00Z">
        <w:r>
          <w:rPr>
            <w:rFonts w:ascii="ＭＳ 明朝" w:hAnsi="ＭＳ 明朝" w:hint="eastAsia"/>
            <w:szCs w:val="21"/>
          </w:rPr>
          <w:t>した</w:t>
        </w:r>
      </w:ins>
      <w:del w:id="276" w:author="----" w:date="2014-07-03T11:32:00Z">
        <w:r w:rsidRPr="00AD22D2" w:rsidDel="008F3416">
          <w:rPr>
            <w:rFonts w:ascii="ＭＳ 明朝" w:hAnsi="ＭＳ 明朝" w:hint="eastAsia"/>
            <w:szCs w:val="21"/>
          </w:rPr>
          <w:delText>する</w:delText>
        </w:r>
      </w:del>
      <w:del w:id="277" w:author="vent24" w:date="2014-07-04T16:44:00Z">
        <w:r w:rsidDel="008536C7">
          <w:rPr>
            <w:rFonts w:ascii="ＭＳ 明朝" w:hAnsi="ＭＳ 明朝"/>
            <w:szCs w:val="21"/>
          </w:rPr>
          <w:delText>.</w:delText>
        </w:r>
      </w:del>
      <w:ins w:id="278" w:author="vent24" w:date="2014-07-04T16:44:00Z">
        <w:r w:rsidR="008536C7">
          <w:rPr>
            <w:rFonts w:ascii="ＭＳ 明朝" w:hAnsi="ＭＳ 明朝"/>
            <w:szCs w:val="21"/>
          </w:rPr>
          <w:t>．</w:t>
        </w:r>
      </w:ins>
      <w:r w:rsidRPr="00AD22D2">
        <w:rPr>
          <w:rFonts w:ascii="ＭＳ 明朝" w:hAnsi="ＭＳ 明朝" w:hint="eastAsia"/>
          <w:szCs w:val="21"/>
        </w:rPr>
        <w:t>キャリアガスはヘリウム</w:t>
      </w:r>
      <w:del w:id="279" w:author="vent24" w:date="2014-07-04T16:44:00Z">
        <w:r w:rsidDel="008536C7">
          <w:rPr>
            <w:rFonts w:ascii="ＭＳ 明朝" w:hAnsi="ＭＳ 明朝"/>
            <w:szCs w:val="21"/>
          </w:rPr>
          <w:delText>,</w:delText>
        </w:r>
      </w:del>
      <w:ins w:id="280" w:author="vent24" w:date="2014-07-04T16:44:00Z">
        <w:r w:rsidR="008536C7">
          <w:rPr>
            <w:rFonts w:ascii="ＭＳ 明朝" w:hAnsi="ＭＳ 明朝"/>
            <w:szCs w:val="21"/>
          </w:rPr>
          <w:t>，</w:t>
        </w:r>
      </w:ins>
      <w:r w:rsidRPr="00AD22D2">
        <w:rPr>
          <w:rFonts w:ascii="ＭＳ 明朝" w:hAnsi="ＭＳ 明朝" w:hint="eastAsia"/>
          <w:szCs w:val="21"/>
        </w:rPr>
        <w:t>ガス流速</w:t>
      </w:r>
      <w:r w:rsidRPr="00AD22D2">
        <w:rPr>
          <w:rFonts w:ascii="ＭＳ 明朝" w:hAnsi="ＭＳ 明朝"/>
          <w:szCs w:val="21"/>
        </w:rPr>
        <w:t xml:space="preserve">: </w:t>
      </w:r>
      <w:r w:rsidRPr="005F3D7C">
        <w:rPr>
          <w:szCs w:val="21"/>
        </w:rPr>
        <w:t>0</w:t>
      </w:r>
      <w:del w:id="281" w:author="vent24" w:date="2014-07-04T16:44:00Z">
        <w:r w:rsidRPr="005F3D7C" w:rsidDel="008536C7">
          <w:rPr>
            <w:szCs w:val="21"/>
          </w:rPr>
          <w:delText>.</w:delText>
        </w:r>
      </w:del>
      <w:ins w:id="282" w:author="vent24" w:date="2014-07-04T16:44:00Z">
        <w:r w:rsidR="00F66D4D">
          <w:rPr>
            <w:szCs w:val="21"/>
          </w:rPr>
          <w:t>.</w:t>
        </w:r>
      </w:ins>
      <w:r w:rsidRPr="005F3D7C">
        <w:rPr>
          <w:szCs w:val="21"/>
        </w:rPr>
        <w:t>8 mL</w:t>
      </w:r>
      <w:r w:rsidRPr="00AD22D2">
        <w:rPr>
          <w:rFonts w:ascii="ＭＳ 明朝" w:hAnsi="ＭＳ 明朝"/>
          <w:szCs w:val="21"/>
        </w:rPr>
        <w:t>/</w:t>
      </w:r>
      <w:r>
        <w:rPr>
          <w:rFonts w:ascii="ＭＳ 明朝" w:hAnsi="ＭＳ 明朝" w:hint="eastAsia"/>
          <w:szCs w:val="21"/>
        </w:rPr>
        <w:t>分で行った</w:t>
      </w:r>
      <w:del w:id="283" w:author="vent24" w:date="2014-07-04T16:44:00Z">
        <w:r w:rsidDel="008536C7">
          <w:rPr>
            <w:rFonts w:ascii="ＭＳ 明朝" w:hAnsi="ＭＳ 明朝"/>
            <w:szCs w:val="21"/>
          </w:rPr>
          <w:delText>.</w:delText>
        </w:r>
      </w:del>
      <w:ins w:id="284" w:author="vent24" w:date="2014-07-04T16:44:00Z">
        <w:r w:rsidR="008536C7">
          <w:rPr>
            <w:rFonts w:ascii="ＭＳ 明朝" w:hAnsi="ＭＳ 明朝"/>
            <w:szCs w:val="21"/>
          </w:rPr>
          <w:t>．</w:t>
        </w:r>
      </w:ins>
    </w:p>
    <w:p w14:paraId="107651D9" w14:textId="414B1C2B" w:rsidR="00BF10E4" w:rsidRDefault="00BF10E4" w:rsidP="00AD22D2">
      <w:pPr>
        <w:autoSpaceDE w:val="0"/>
        <w:autoSpaceDN w:val="0"/>
        <w:adjustRightInd w:val="0"/>
        <w:jc w:val="left"/>
        <w:rPr>
          <w:rFonts w:ascii="ＭＳ 明朝" w:hAnsi="ＭＳ 明朝"/>
          <w:szCs w:val="21"/>
        </w:rPr>
      </w:pPr>
      <w:r>
        <w:rPr>
          <w:rFonts w:ascii="ＭＳ 明朝" w:hAnsi="ＭＳ 明朝" w:hint="eastAsia"/>
          <w:szCs w:val="21"/>
        </w:rPr>
        <w:t xml:space="preserve">　検出されてきた物質の同定は</w:t>
      </w:r>
      <w:del w:id="285" w:author="vent24" w:date="2014-07-04T16:44:00Z">
        <w:r w:rsidDel="008536C7">
          <w:rPr>
            <w:rFonts w:ascii="ＭＳ 明朝" w:hAnsi="ＭＳ 明朝"/>
            <w:szCs w:val="21"/>
          </w:rPr>
          <w:delText>,</w:delText>
        </w:r>
      </w:del>
      <w:ins w:id="286" w:author="vent24" w:date="2014-07-04T16:44:00Z">
        <w:r w:rsidR="008536C7">
          <w:rPr>
            <w:rFonts w:ascii="ＭＳ 明朝" w:hAnsi="ＭＳ 明朝"/>
            <w:szCs w:val="21"/>
          </w:rPr>
          <w:t>，</w:t>
        </w:r>
      </w:ins>
      <w:r>
        <w:rPr>
          <w:rFonts w:ascii="ＭＳ 明朝" w:hAnsi="ＭＳ 明朝"/>
          <w:szCs w:val="21"/>
        </w:rPr>
        <w:t>NIST</w:t>
      </w:r>
      <w:r>
        <w:rPr>
          <w:rFonts w:ascii="ＭＳ 明朝" w:hAnsi="ＭＳ 明朝" w:hint="eastAsia"/>
          <w:szCs w:val="21"/>
        </w:rPr>
        <w:t>マススペクトル</w:t>
      </w:r>
      <w:ins w:id="287" w:author="----" w:date="2014-07-03T11:33:00Z">
        <w:r>
          <w:rPr>
            <w:rFonts w:ascii="ＭＳ 明朝" w:hAnsi="ＭＳ 明朝" w:hint="eastAsia"/>
            <w:szCs w:val="21"/>
          </w:rPr>
          <w:t>ライブラリーの</w:t>
        </w:r>
      </w:ins>
      <w:r>
        <w:rPr>
          <w:rFonts w:ascii="ＭＳ 明朝" w:hAnsi="ＭＳ 明朝" w:hint="eastAsia"/>
          <w:szCs w:val="21"/>
        </w:rPr>
        <w:t>データを参照した</w:t>
      </w:r>
      <w:del w:id="288" w:author="vent24" w:date="2014-07-04T16:44:00Z">
        <w:r w:rsidDel="008536C7">
          <w:rPr>
            <w:rFonts w:ascii="ＭＳ 明朝" w:hAnsi="ＭＳ 明朝"/>
            <w:szCs w:val="21"/>
          </w:rPr>
          <w:delText>.</w:delText>
        </w:r>
      </w:del>
      <w:ins w:id="289" w:author="vent24" w:date="2014-07-04T16:44:00Z">
        <w:r w:rsidR="008536C7">
          <w:rPr>
            <w:rFonts w:ascii="ＭＳ 明朝" w:hAnsi="ＭＳ 明朝"/>
            <w:szCs w:val="21"/>
          </w:rPr>
          <w:t>．</w:t>
        </w:r>
      </w:ins>
      <w:del w:id="290" w:author="----" w:date="2014-07-03T11:34:00Z">
        <w:r w:rsidDel="008F3416">
          <w:rPr>
            <w:rFonts w:ascii="ＭＳ 明朝" w:hAnsi="ＭＳ 明朝" w:hint="eastAsia"/>
            <w:szCs w:val="21"/>
          </w:rPr>
          <w:delText>特に今回は</w:delText>
        </w:r>
      </w:del>
      <w:r>
        <w:rPr>
          <w:rFonts w:ascii="ＭＳ 明朝" w:hAnsi="ＭＳ 明朝" w:hint="eastAsia"/>
          <w:szCs w:val="21"/>
        </w:rPr>
        <w:t>ダイコンに含まれる</w:t>
      </w:r>
      <w:r>
        <w:rPr>
          <w:rFonts w:ascii="ＭＳ 明朝" w:hAnsi="ＭＳ 明朝"/>
          <w:szCs w:val="21"/>
        </w:rPr>
        <w:t>GL</w:t>
      </w:r>
      <w:r>
        <w:rPr>
          <w:rFonts w:ascii="ＭＳ 明朝" w:hAnsi="ＭＳ 明朝" w:hint="eastAsia"/>
          <w:szCs w:val="21"/>
        </w:rPr>
        <w:t>のアグリコン</w:t>
      </w:r>
      <w:ins w:id="291" w:author="----" w:date="2014-07-03T11:34:00Z">
        <w:r>
          <w:rPr>
            <w:rFonts w:ascii="ＭＳ 明朝" w:hAnsi="ＭＳ 明朝" w:hint="eastAsia"/>
            <w:szCs w:val="21"/>
          </w:rPr>
          <w:t>に着目したところ</w:t>
        </w:r>
      </w:ins>
      <w:del w:id="292" w:author="----" w:date="2014-07-03T11:34:00Z">
        <w:r w:rsidDel="008F3416">
          <w:rPr>
            <w:rFonts w:ascii="ＭＳ 明朝" w:hAnsi="ＭＳ 明朝" w:hint="eastAsia"/>
            <w:szCs w:val="21"/>
          </w:rPr>
          <w:delText>である</w:delText>
        </w:r>
      </w:del>
      <w:r w:rsidRPr="00BF10E4">
        <w:rPr>
          <w:i/>
          <w:szCs w:val="21"/>
          <w:rPrChange w:id="293" w:author="----" w:date="2014-07-03T11:33:00Z">
            <w:rPr>
              <w:szCs w:val="21"/>
            </w:rPr>
          </w:rPrChange>
        </w:rPr>
        <w:t>o</w:t>
      </w:r>
      <w:r w:rsidRPr="005F3D7C">
        <w:rPr>
          <w:szCs w:val="21"/>
        </w:rPr>
        <w:t>-Glycoside</w:t>
      </w:r>
      <w:r>
        <w:rPr>
          <w:rFonts w:ascii="ＭＳ 明朝" w:hAnsi="ＭＳ 明朝" w:hint="eastAsia"/>
          <w:szCs w:val="21"/>
        </w:rPr>
        <w:t>の分解産物</w:t>
      </w:r>
      <w:r>
        <w:rPr>
          <w:rFonts w:ascii="ＭＳ 明朝" w:hAnsi="ＭＳ 明朝"/>
          <w:szCs w:val="21"/>
        </w:rPr>
        <w:t xml:space="preserve"> </w:t>
      </w:r>
      <w:r w:rsidRPr="005F3D7C">
        <w:rPr>
          <w:szCs w:val="21"/>
        </w:rPr>
        <w:t>4-Methylpentyl ITC</w:t>
      </w:r>
      <w:del w:id="294" w:author="vent24" w:date="2014-07-04T16:44:00Z">
        <w:r w:rsidRPr="005F3D7C" w:rsidDel="008536C7">
          <w:rPr>
            <w:szCs w:val="21"/>
          </w:rPr>
          <w:delText>,</w:delText>
        </w:r>
      </w:del>
      <w:ins w:id="295" w:author="vent24" w:date="2014-07-04T16:44:00Z">
        <w:r w:rsidR="008536C7">
          <w:rPr>
            <w:szCs w:val="21"/>
          </w:rPr>
          <w:t>，</w:t>
        </w:r>
      </w:ins>
      <w:ins w:id="296" w:author="----" w:date="2014-07-03T11:33:00Z">
        <w:r>
          <w:rPr>
            <w:szCs w:val="21"/>
          </w:rPr>
          <w:t xml:space="preserve"> </w:t>
        </w:r>
      </w:ins>
      <w:r w:rsidRPr="005F3D7C">
        <w:rPr>
          <w:szCs w:val="21"/>
        </w:rPr>
        <w:t>5-(</w:t>
      </w:r>
      <w:proofErr w:type="spellStart"/>
      <w:r w:rsidRPr="005F3D7C">
        <w:rPr>
          <w:szCs w:val="21"/>
        </w:rPr>
        <w:t>methylthio</w:t>
      </w:r>
      <w:proofErr w:type="spellEnd"/>
      <w:r w:rsidRPr="005F3D7C">
        <w:rPr>
          <w:szCs w:val="21"/>
        </w:rPr>
        <w:t>)-4-pentenitrile</w:t>
      </w:r>
      <w:del w:id="297" w:author="vent24" w:date="2014-07-04T16:44:00Z">
        <w:r w:rsidRPr="005F3D7C" w:rsidDel="008536C7">
          <w:rPr>
            <w:szCs w:val="21"/>
          </w:rPr>
          <w:delText>,</w:delText>
        </w:r>
      </w:del>
      <w:ins w:id="298" w:author="vent24" w:date="2014-07-04T16:44:00Z">
        <w:r w:rsidR="008536C7">
          <w:rPr>
            <w:szCs w:val="21"/>
          </w:rPr>
          <w:t>，</w:t>
        </w:r>
      </w:ins>
      <w:ins w:id="299" w:author="----" w:date="2014-07-03T11:33:00Z">
        <w:r>
          <w:rPr>
            <w:szCs w:val="21"/>
          </w:rPr>
          <w:t xml:space="preserve"> </w:t>
        </w:r>
      </w:ins>
      <w:proofErr w:type="spellStart"/>
      <w:r w:rsidRPr="005F3D7C">
        <w:rPr>
          <w:szCs w:val="21"/>
        </w:rPr>
        <w:t>Benzenpropanenitrile</w:t>
      </w:r>
      <w:proofErr w:type="spellEnd"/>
      <w:del w:id="300" w:author="vent24" w:date="2014-07-04T16:44:00Z">
        <w:r w:rsidRPr="005F3D7C" w:rsidDel="008536C7">
          <w:rPr>
            <w:szCs w:val="21"/>
          </w:rPr>
          <w:delText>,</w:delText>
        </w:r>
      </w:del>
      <w:ins w:id="301" w:author="vent24" w:date="2014-07-04T16:44:00Z">
        <w:r w:rsidR="008536C7">
          <w:rPr>
            <w:szCs w:val="21"/>
          </w:rPr>
          <w:t>，</w:t>
        </w:r>
      </w:ins>
      <w:ins w:id="302" w:author="----" w:date="2014-07-03T11:33:00Z">
        <w:r>
          <w:rPr>
            <w:szCs w:val="21"/>
          </w:rPr>
          <w:t xml:space="preserve"> </w:t>
        </w:r>
      </w:ins>
      <w:r w:rsidRPr="005F3D7C">
        <w:rPr>
          <w:szCs w:val="21"/>
        </w:rPr>
        <w:t>3-(</w:t>
      </w:r>
      <w:proofErr w:type="spellStart"/>
      <w:r w:rsidRPr="005F3D7C">
        <w:rPr>
          <w:szCs w:val="21"/>
        </w:rPr>
        <w:t>Methylthio</w:t>
      </w:r>
      <w:proofErr w:type="spellEnd"/>
      <w:r w:rsidRPr="005F3D7C">
        <w:rPr>
          <w:szCs w:val="21"/>
        </w:rPr>
        <w:t>)propyl ITC</w:t>
      </w:r>
      <w:del w:id="303" w:author="vent24" w:date="2014-07-04T16:44:00Z">
        <w:r w:rsidRPr="005F3D7C" w:rsidDel="008536C7">
          <w:rPr>
            <w:szCs w:val="21"/>
          </w:rPr>
          <w:delText>,</w:delText>
        </w:r>
      </w:del>
      <w:ins w:id="304" w:author="vent24" w:date="2014-07-04T16:44:00Z">
        <w:r w:rsidR="008536C7">
          <w:rPr>
            <w:szCs w:val="21"/>
          </w:rPr>
          <w:t>，</w:t>
        </w:r>
      </w:ins>
      <w:r w:rsidRPr="005F3D7C">
        <w:rPr>
          <w:szCs w:val="21"/>
        </w:rPr>
        <w:t xml:space="preserve"> Benzyl ITC</w:t>
      </w:r>
      <w:del w:id="305" w:author="vent24" w:date="2014-07-04T16:44:00Z">
        <w:r w:rsidRPr="005F3D7C" w:rsidDel="008536C7">
          <w:rPr>
            <w:szCs w:val="21"/>
          </w:rPr>
          <w:delText>,</w:delText>
        </w:r>
      </w:del>
      <w:ins w:id="306" w:author="vent24" w:date="2014-07-04T16:44:00Z">
        <w:r w:rsidR="008536C7">
          <w:rPr>
            <w:szCs w:val="21"/>
          </w:rPr>
          <w:t>，</w:t>
        </w:r>
      </w:ins>
      <w:r w:rsidRPr="005F3D7C">
        <w:rPr>
          <w:szCs w:val="21"/>
        </w:rPr>
        <w:t xml:space="preserve"> 4-(</w:t>
      </w:r>
      <w:proofErr w:type="spellStart"/>
      <w:r w:rsidRPr="005F3D7C">
        <w:rPr>
          <w:szCs w:val="21"/>
        </w:rPr>
        <w:t>Methylthio</w:t>
      </w:r>
      <w:proofErr w:type="spellEnd"/>
      <w:r w:rsidRPr="005F3D7C">
        <w:rPr>
          <w:szCs w:val="21"/>
        </w:rPr>
        <w:t>)-3-butenyl ITC</w:t>
      </w:r>
      <w:del w:id="307" w:author="vent24" w:date="2014-07-04T16:44:00Z">
        <w:r w:rsidRPr="005F3D7C" w:rsidDel="008536C7">
          <w:rPr>
            <w:szCs w:val="21"/>
          </w:rPr>
          <w:delText>,</w:delText>
        </w:r>
      </w:del>
      <w:ins w:id="308" w:author="vent24" w:date="2014-07-04T16:44:00Z">
        <w:r w:rsidR="008536C7">
          <w:rPr>
            <w:szCs w:val="21"/>
          </w:rPr>
          <w:t>，</w:t>
        </w:r>
      </w:ins>
      <w:r w:rsidRPr="005F3D7C">
        <w:rPr>
          <w:szCs w:val="21"/>
        </w:rPr>
        <w:t xml:space="preserve"> 4-(</w:t>
      </w:r>
      <w:proofErr w:type="spellStart"/>
      <w:r w:rsidRPr="005F3D7C">
        <w:rPr>
          <w:szCs w:val="21"/>
        </w:rPr>
        <w:t>Methylthio</w:t>
      </w:r>
      <w:proofErr w:type="spellEnd"/>
      <w:r w:rsidRPr="005F3D7C">
        <w:rPr>
          <w:szCs w:val="21"/>
        </w:rPr>
        <w:t>)butyl ITC</w:t>
      </w:r>
      <w:del w:id="309" w:author="vent24" w:date="2014-07-04T16:44:00Z">
        <w:r w:rsidRPr="005F3D7C" w:rsidDel="008536C7">
          <w:rPr>
            <w:szCs w:val="21"/>
          </w:rPr>
          <w:delText>,</w:delText>
        </w:r>
      </w:del>
      <w:ins w:id="310" w:author="vent24" w:date="2014-07-04T16:44:00Z">
        <w:r w:rsidR="008536C7">
          <w:rPr>
            <w:szCs w:val="21"/>
          </w:rPr>
          <w:t>，</w:t>
        </w:r>
      </w:ins>
      <w:r w:rsidRPr="005F3D7C">
        <w:rPr>
          <w:szCs w:val="21"/>
        </w:rPr>
        <w:t xml:space="preserve"> 2-Phenylethyl ITC</w:t>
      </w:r>
      <w:del w:id="311" w:author="vent24" w:date="2014-07-04T16:44:00Z">
        <w:r w:rsidRPr="005F3D7C" w:rsidDel="008536C7">
          <w:rPr>
            <w:szCs w:val="21"/>
          </w:rPr>
          <w:delText>,</w:delText>
        </w:r>
      </w:del>
      <w:ins w:id="312" w:author="vent24" w:date="2014-07-04T16:44:00Z">
        <w:r w:rsidR="008536C7">
          <w:rPr>
            <w:szCs w:val="21"/>
          </w:rPr>
          <w:t>，</w:t>
        </w:r>
      </w:ins>
      <w:r w:rsidRPr="005F3D7C">
        <w:rPr>
          <w:szCs w:val="21"/>
        </w:rPr>
        <w:t xml:space="preserve"> 5-(</w:t>
      </w:r>
      <w:proofErr w:type="spellStart"/>
      <w:r w:rsidRPr="005F3D7C">
        <w:rPr>
          <w:szCs w:val="21"/>
        </w:rPr>
        <w:t>Methylthio</w:t>
      </w:r>
      <w:proofErr w:type="spellEnd"/>
      <w:r w:rsidRPr="005F3D7C">
        <w:rPr>
          <w:szCs w:val="21"/>
        </w:rPr>
        <w:t>)</w:t>
      </w:r>
      <w:proofErr w:type="spellStart"/>
      <w:r w:rsidRPr="005F3D7C">
        <w:rPr>
          <w:szCs w:val="21"/>
        </w:rPr>
        <w:t>pentyl</w:t>
      </w:r>
      <w:proofErr w:type="spellEnd"/>
      <w:r w:rsidRPr="005F3D7C">
        <w:rPr>
          <w:szCs w:val="21"/>
        </w:rPr>
        <w:t xml:space="preserve"> ITC</w:t>
      </w:r>
      <w:del w:id="313" w:author="vent24" w:date="2014-07-04T16:44:00Z">
        <w:r w:rsidRPr="005F3D7C" w:rsidDel="008536C7">
          <w:rPr>
            <w:szCs w:val="21"/>
          </w:rPr>
          <w:delText>,</w:delText>
        </w:r>
      </w:del>
      <w:ins w:id="314" w:author="vent24" w:date="2014-07-04T16:44:00Z">
        <w:r w:rsidR="008536C7">
          <w:rPr>
            <w:szCs w:val="21"/>
          </w:rPr>
          <w:t>，</w:t>
        </w:r>
      </w:ins>
      <w:r>
        <w:rPr>
          <w:rFonts w:ascii="ＭＳ 明朝" w:hAnsi="ＭＳ 明朝" w:hint="eastAsia"/>
          <w:szCs w:val="21"/>
        </w:rPr>
        <w:t>のマススペクトルデータとの比較を行い</w:t>
      </w:r>
      <w:del w:id="315" w:author="----" w:date="2014-07-03T11:34:00Z">
        <w:r w:rsidDel="008F3416">
          <w:rPr>
            <w:rFonts w:ascii="ＭＳ 明朝" w:hAnsi="ＭＳ 明朝" w:hint="eastAsia"/>
            <w:szCs w:val="21"/>
          </w:rPr>
          <w:delText>簡易的に</w:delText>
        </w:r>
      </w:del>
      <w:r>
        <w:rPr>
          <w:rFonts w:ascii="ＭＳ 明朝" w:hAnsi="ＭＳ 明朝" w:hint="eastAsia"/>
          <w:szCs w:val="21"/>
        </w:rPr>
        <w:t>同定した</w:t>
      </w:r>
      <w:del w:id="316" w:author="vent24" w:date="2014-07-04T16:44:00Z">
        <w:r w:rsidDel="008536C7">
          <w:rPr>
            <w:rFonts w:ascii="ＭＳ 明朝" w:hAnsi="ＭＳ 明朝"/>
            <w:szCs w:val="21"/>
          </w:rPr>
          <w:delText>.</w:delText>
        </w:r>
      </w:del>
      <w:ins w:id="317" w:author="vent24" w:date="2014-07-04T16:44:00Z">
        <w:r w:rsidR="008536C7">
          <w:rPr>
            <w:rFonts w:ascii="ＭＳ 明朝" w:hAnsi="ＭＳ 明朝"/>
            <w:szCs w:val="21"/>
          </w:rPr>
          <w:t>．</w:t>
        </w:r>
      </w:ins>
    </w:p>
    <w:p w14:paraId="262EBC16" w14:textId="413604FE" w:rsidR="00BF10E4" w:rsidRPr="00AD22D2" w:rsidRDefault="00BF10E4" w:rsidP="00AD22D2">
      <w:pPr>
        <w:autoSpaceDE w:val="0"/>
        <w:autoSpaceDN w:val="0"/>
        <w:adjustRightInd w:val="0"/>
        <w:jc w:val="left"/>
        <w:rPr>
          <w:rFonts w:ascii="ＭＳ 明朝"/>
          <w:szCs w:val="21"/>
        </w:rPr>
      </w:pPr>
      <w:r>
        <w:rPr>
          <w:rFonts w:ascii="ＭＳ 明朝" w:hAnsi="ＭＳ 明朝" w:hint="eastAsia"/>
          <w:szCs w:val="21"/>
        </w:rPr>
        <w:t xml:space="preserve">　アブラナ科における系統関係については</w:t>
      </w:r>
      <w:ins w:id="318" w:author="vent24" w:date="2014-07-04T18:33:00Z">
        <w:r w:rsidR="00F66D4D" w:rsidRPr="00172262">
          <w:rPr>
            <w:szCs w:val="21"/>
            <w:rPrChange w:id="319" w:author="vent24" w:date="2014-07-04T18:34:00Z">
              <w:rPr>
                <w:rFonts w:ascii="ＭＳ 明朝" w:hAnsi="ＭＳ 明朝" w:hint="eastAsia"/>
                <w:szCs w:val="21"/>
              </w:rPr>
            </w:rPrChange>
          </w:rPr>
          <w:t>(</w:t>
        </w:r>
      </w:ins>
      <w:del w:id="320" w:author="----" w:date="2014-07-03T11:35:00Z">
        <w:r w:rsidRPr="005F3D7C" w:rsidDel="008F3416">
          <w:rPr>
            <w:szCs w:val="21"/>
          </w:rPr>
          <w:delText xml:space="preserve">Yan-Wen </w:delText>
        </w:r>
      </w:del>
      <w:r w:rsidRPr="005F3D7C">
        <w:rPr>
          <w:szCs w:val="21"/>
        </w:rPr>
        <w:t xml:space="preserve">Yang </w:t>
      </w:r>
      <w:r w:rsidRPr="00F66D4D">
        <w:rPr>
          <w:i/>
          <w:szCs w:val="21"/>
          <w:rPrChange w:id="321" w:author="vent24" w:date="2014-07-04T18:33:00Z">
            <w:rPr>
              <w:szCs w:val="21"/>
            </w:rPr>
          </w:rPrChange>
        </w:rPr>
        <w:t>et al</w:t>
      </w:r>
      <w:ins w:id="322" w:author="vent24" w:date="2014-07-04T18:33:00Z">
        <w:r w:rsidR="00F66D4D">
          <w:rPr>
            <w:szCs w:val="21"/>
          </w:rPr>
          <w:t>.,</w:t>
        </w:r>
      </w:ins>
      <w:r w:rsidRPr="005F3D7C">
        <w:rPr>
          <w:szCs w:val="21"/>
        </w:rPr>
        <w:t xml:space="preserve"> </w:t>
      </w:r>
      <w:del w:id="323" w:author="vent24" w:date="2014-07-04T18:33:00Z">
        <w:r w:rsidRPr="005F3D7C" w:rsidDel="00F66D4D">
          <w:rPr>
            <w:szCs w:val="21"/>
          </w:rPr>
          <w:delText>(</w:delText>
        </w:r>
      </w:del>
      <w:r w:rsidRPr="005F3D7C">
        <w:rPr>
          <w:szCs w:val="21"/>
        </w:rPr>
        <w:t>1999)</w:t>
      </w:r>
      <w:r>
        <w:rPr>
          <w:rFonts w:ascii="ＭＳ 明朝" w:hAnsi="ＭＳ 明朝" w:hint="eastAsia"/>
          <w:szCs w:val="21"/>
        </w:rPr>
        <w:t>の論文を参照した</w:t>
      </w:r>
      <w:del w:id="324" w:author="vent24" w:date="2014-07-04T16:44:00Z">
        <w:r w:rsidDel="008536C7">
          <w:rPr>
            <w:rFonts w:ascii="ＭＳ 明朝" w:hAnsi="ＭＳ 明朝"/>
            <w:szCs w:val="21"/>
          </w:rPr>
          <w:delText>.</w:delText>
        </w:r>
      </w:del>
      <w:ins w:id="325" w:author="vent24" w:date="2014-07-04T16:44:00Z">
        <w:r w:rsidR="008536C7">
          <w:rPr>
            <w:rFonts w:ascii="ＭＳ 明朝" w:hAnsi="ＭＳ 明朝"/>
            <w:szCs w:val="21"/>
          </w:rPr>
          <w:t>．</w:t>
        </w:r>
      </w:ins>
    </w:p>
    <w:p w14:paraId="69F2720E" w14:textId="77777777" w:rsidR="00BF10E4" w:rsidRPr="00B26FE5" w:rsidRDefault="00BF10E4" w:rsidP="00B26FE5">
      <w:pPr>
        <w:rPr>
          <w:sz w:val="24"/>
          <w:szCs w:val="24"/>
        </w:rPr>
      </w:pPr>
    </w:p>
    <w:p w14:paraId="150E69AA" w14:textId="7A5E47A5" w:rsidR="00BF10E4" w:rsidRPr="00B41892" w:rsidRDefault="00BF10E4" w:rsidP="002F1F68">
      <w:pPr>
        <w:pStyle w:val="a7"/>
        <w:numPr>
          <w:ilvl w:val="0"/>
          <w:numId w:val="4"/>
          <w:numberingChange w:id="326" w:author="----" w:date="2014-07-03T11:21:00Z" w:original="%1:4:0:."/>
        </w:numPr>
        <w:ind w:leftChars="0"/>
        <w:rPr>
          <w:sz w:val="24"/>
          <w:szCs w:val="24"/>
        </w:rPr>
        <w:pPrChange w:id="327" w:author="vent24" w:date="2014-07-04T18:22:00Z">
          <w:pPr>
            <w:pStyle w:val="a7"/>
            <w:numPr>
              <w:numId w:val="2"/>
            </w:numPr>
            <w:ind w:leftChars="0" w:left="360" w:hanging="360"/>
          </w:pPr>
        </w:pPrChange>
      </w:pPr>
      <w:r w:rsidRPr="00B41892">
        <w:rPr>
          <w:rFonts w:hint="eastAsia"/>
          <w:sz w:val="24"/>
          <w:szCs w:val="24"/>
        </w:rPr>
        <w:t>結果</w:t>
      </w:r>
      <w:ins w:id="328" w:author="vent24" w:date="2014-07-03T20:00:00Z">
        <w:r w:rsidR="000B1466">
          <w:rPr>
            <w:rFonts w:hint="eastAsia"/>
            <w:sz w:val="24"/>
            <w:szCs w:val="24"/>
          </w:rPr>
          <w:t>と考察</w:t>
        </w:r>
      </w:ins>
    </w:p>
    <w:p w14:paraId="64F86BC8" w14:textId="2D77720B" w:rsidR="00BF10E4" w:rsidRDefault="00BF10E4" w:rsidP="00F66D4D">
      <w:pPr>
        <w:ind w:firstLineChars="100" w:firstLine="210"/>
        <w:rPr>
          <w:ins w:id="329" w:author="----" w:date="2014-07-03T11:36:00Z"/>
          <w:rFonts w:ascii="ＭＳ 明朝" w:hAnsi="ＭＳ 明朝"/>
          <w:szCs w:val="21"/>
        </w:rPr>
        <w:pPrChange w:id="330" w:author="vent24" w:date="2014-07-04T18:34:00Z">
          <w:pPr>
            <w:ind w:firstLineChars="50" w:firstLine="105"/>
          </w:pPr>
        </w:pPrChange>
      </w:pPr>
      <w:r w:rsidRPr="009E4774">
        <w:rPr>
          <w:szCs w:val="21"/>
        </w:rPr>
        <w:t>o-Glycoside</w:t>
      </w:r>
      <w:r w:rsidRPr="009E4774">
        <w:rPr>
          <w:rFonts w:hint="eastAsia"/>
          <w:szCs w:val="21"/>
        </w:rPr>
        <w:t>の分解産物のうち</w:t>
      </w:r>
      <w:r w:rsidRPr="005F3D7C">
        <w:rPr>
          <w:szCs w:val="21"/>
        </w:rPr>
        <w:t>4-Methylpentyl</w:t>
      </w:r>
      <w:del w:id="331" w:author="vent24" w:date="2014-07-04T16:44:00Z">
        <w:r w:rsidRPr="005F3D7C" w:rsidDel="008536C7">
          <w:rPr>
            <w:szCs w:val="21"/>
          </w:rPr>
          <w:delText>,</w:delText>
        </w:r>
      </w:del>
      <w:ins w:id="332" w:author="vent24" w:date="2014-07-04T16:44:00Z">
        <w:r w:rsidR="008536C7">
          <w:rPr>
            <w:szCs w:val="21"/>
          </w:rPr>
          <w:t>，</w:t>
        </w:r>
      </w:ins>
      <w:r w:rsidRPr="005F3D7C">
        <w:rPr>
          <w:szCs w:val="21"/>
        </w:rPr>
        <w:t xml:space="preserve"> Benzyl ITC</w:t>
      </w:r>
      <w:del w:id="333" w:author="vent24" w:date="2014-07-04T16:44:00Z">
        <w:r w:rsidRPr="005F3D7C" w:rsidDel="008536C7">
          <w:rPr>
            <w:szCs w:val="21"/>
          </w:rPr>
          <w:delText>,</w:delText>
        </w:r>
      </w:del>
      <w:ins w:id="334" w:author="vent24" w:date="2014-07-04T16:44:00Z">
        <w:r w:rsidR="008536C7">
          <w:rPr>
            <w:szCs w:val="21"/>
          </w:rPr>
          <w:t>，</w:t>
        </w:r>
      </w:ins>
      <w:r w:rsidRPr="005F3D7C">
        <w:rPr>
          <w:szCs w:val="21"/>
        </w:rPr>
        <w:t xml:space="preserve"> 4-(</w:t>
      </w:r>
      <w:proofErr w:type="spellStart"/>
      <w:r w:rsidRPr="005F3D7C">
        <w:rPr>
          <w:szCs w:val="21"/>
        </w:rPr>
        <w:t>Methylthio</w:t>
      </w:r>
      <w:proofErr w:type="spellEnd"/>
      <w:r w:rsidRPr="005F3D7C">
        <w:rPr>
          <w:szCs w:val="21"/>
        </w:rPr>
        <w:t>)-3-butenyl ITC</w:t>
      </w:r>
      <w:del w:id="335" w:author="vent24" w:date="2014-07-04T16:44:00Z">
        <w:r w:rsidRPr="005F3D7C" w:rsidDel="008536C7">
          <w:rPr>
            <w:szCs w:val="21"/>
          </w:rPr>
          <w:delText>,</w:delText>
        </w:r>
      </w:del>
      <w:ins w:id="336" w:author="vent24" w:date="2014-07-04T16:44:00Z">
        <w:r w:rsidR="008536C7">
          <w:rPr>
            <w:szCs w:val="21"/>
          </w:rPr>
          <w:t>，</w:t>
        </w:r>
      </w:ins>
      <w:r w:rsidRPr="005F3D7C">
        <w:rPr>
          <w:szCs w:val="21"/>
        </w:rPr>
        <w:t xml:space="preserve"> 4-(</w:t>
      </w:r>
      <w:proofErr w:type="spellStart"/>
      <w:r w:rsidRPr="005F3D7C">
        <w:rPr>
          <w:szCs w:val="21"/>
        </w:rPr>
        <w:t>Methylthio</w:t>
      </w:r>
      <w:proofErr w:type="spellEnd"/>
      <w:r w:rsidRPr="005F3D7C">
        <w:rPr>
          <w:szCs w:val="21"/>
        </w:rPr>
        <w:t>)butyl ITC</w:t>
      </w:r>
      <w:del w:id="337" w:author="vent24" w:date="2014-07-04T16:44:00Z">
        <w:r w:rsidRPr="005F3D7C" w:rsidDel="008536C7">
          <w:rPr>
            <w:szCs w:val="21"/>
          </w:rPr>
          <w:delText>,</w:delText>
        </w:r>
      </w:del>
      <w:ins w:id="338" w:author="vent24" w:date="2014-07-04T16:44:00Z">
        <w:r w:rsidR="008536C7">
          <w:rPr>
            <w:szCs w:val="21"/>
          </w:rPr>
          <w:t>，</w:t>
        </w:r>
      </w:ins>
      <w:r w:rsidRPr="005F3D7C">
        <w:rPr>
          <w:szCs w:val="21"/>
        </w:rPr>
        <w:t xml:space="preserve"> 2-Phenylethyl ITC</w:t>
      </w:r>
      <w:del w:id="339" w:author="vent24" w:date="2014-07-04T16:44:00Z">
        <w:r w:rsidRPr="005F3D7C" w:rsidDel="008536C7">
          <w:rPr>
            <w:szCs w:val="21"/>
          </w:rPr>
          <w:delText>,</w:delText>
        </w:r>
      </w:del>
      <w:ins w:id="340" w:author="vent24" w:date="2014-07-04T16:44:00Z">
        <w:r w:rsidR="008536C7">
          <w:rPr>
            <w:szCs w:val="21"/>
          </w:rPr>
          <w:t>，</w:t>
        </w:r>
      </w:ins>
      <w:r>
        <w:rPr>
          <w:rFonts w:ascii="ＭＳ 明朝" w:hAnsi="ＭＳ 明朝" w:hint="eastAsia"/>
          <w:szCs w:val="21"/>
        </w:rPr>
        <w:t>の</w:t>
      </w:r>
      <w:r>
        <w:rPr>
          <w:rFonts w:ascii="ＭＳ 明朝" w:hAnsi="ＭＳ 明朝"/>
          <w:szCs w:val="21"/>
        </w:rPr>
        <w:t>5</w:t>
      </w:r>
      <w:r>
        <w:rPr>
          <w:rFonts w:ascii="ＭＳ 明朝" w:hAnsi="ＭＳ 明朝" w:hint="eastAsia"/>
          <w:szCs w:val="21"/>
        </w:rPr>
        <w:t>つを同定した</w:t>
      </w:r>
      <w:del w:id="341" w:author="vent24" w:date="2014-07-04T16:44:00Z">
        <w:r w:rsidDel="008536C7">
          <w:rPr>
            <w:rFonts w:ascii="ＭＳ 明朝" w:hAnsi="ＭＳ 明朝"/>
            <w:szCs w:val="21"/>
          </w:rPr>
          <w:delText>.</w:delText>
        </w:r>
      </w:del>
      <w:ins w:id="342" w:author="vent24" w:date="2014-07-04T16:44:00Z">
        <w:r w:rsidR="008536C7">
          <w:rPr>
            <w:rFonts w:ascii="ＭＳ 明朝" w:hAnsi="ＭＳ 明朝"/>
            <w:szCs w:val="21"/>
          </w:rPr>
          <w:t>．</w:t>
        </w:r>
      </w:ins>
      <w:r w:rsidRPr="00172262">
        <w:rPr>
          <w:szCs w:val="21"/>
          <w:rPrChange w:id="343" w:author="vent24" w:date="2014-07-04T18:49:00Z">
            <w:rPr>
              <w:rFonts w:ascii="ＭＳ 明朝" w:hAnsi="ＭＳ 明朝"/>
              <w:szCs w:val="21"/>
            </w:rPr>
          </w:rPrChange>
        </w:rPr>
        <w:t>NIST</w:t>
      </w:r>
      <w:r>
        <w:rPr>
          <w:rFonts w:ascii="ＭＳ 明朝" w:hAnsi="ＭＳ 明朝" w:hint="eastAsia"/>
          <w:szCs w:val="21"/>
        </w:rPr>
        <w:t>マススペクトルデータとの相同性を根拠として同定を行った</w:t>
      </w:r>
      <w:del w:id="344" w:author="----" w:date="2014-07-03T11:36:00Z">
        <w:r w:rsidDel="008F3416">
          <w:rPr>
            <w:rFonts w:ascii="ＭＳ 明朝" w:hAnsi="ＭＳ 明朝" w:hint="eastAsia"/>
            <w:szCs w:val="21"/>
          </w:rPr>
          <w:delText>が</w:delText>
        </w:r>
        <w:r w:rsidDel="008F3416">
          <w:rPr>
            <w:rFonts w:ascii="ＭＳ 明朝" w:hAnsi="ＭＳ 明朝"/>
            <w:szCs w:val="21"/>
          </w:rPr>
          <w:delText>,</w:delText>
        </w:r>
      </w:del>
      <w:ins w:id="345" w:author="----" w:date="2014-07-03T11:36:00Z">
        <w:del w:id="346" w:author="vent24" w:date="2014-07-04T16:44:00Z">
          <w:r w:rsidDel="008536C7">
            <w:rPr>
              <w:rFonts w:ascii="ＭＳ 明朝" w:hAnsi="ＭＳ 明朝"/>
              <w:szCs w:val="21"/>
            </w:rPr>
            <w:delText>.</w:delText>
          </w:r>
        </w:del>
      </w:ins>
      <w:ins w:id="347" w:author="vent24" w:date="2014-07-04T16:44:00Z">
        <w:r w:rsidR="008536C7">
          <w:rPr>
            <w:rFonts w:ascii="ＭＳ 明朝" w:hAnsi="ＭＳ 明朝"/>
            <w:szCs w:val="21"/>
          </w:rPr>
          <w:t>．</w:t>
        </w:r>
      </w:ins>
    </w:p>
    <w:p w14:paraId="294BCD5F" w14:textId="0197FE08" w:rsidR="00BF10E4" w:rsidRDefault="00BF10E4" w:rsidP="00F66D4D">
      <w:pPr>
        <w:numPr>
          <w:ins w:id="348" w:author="----" w:date="2014-07-03T11:36:00Z"/>
        </w:numPr>
        <w:ind w:firstLineChars="100" w:firstLine="210"/>
        <w:rPr>
          <w:szCs w:val="21"/>
        </w:rPr>
        <w:pPrChange w:id="349" w:author="vent24" w:date="2014-07-04T18:34:00Z">
          <w:pPr>
            <w:ind w:firstLineChars="50" w:firstLine="105"/>
          </w:pPr>
        </w:pPrChange>
      </w:pPr>
      <w:del w:id="350" w:author="----" w:date="2014-07-03T11:37:00Z">
        <w:r w:rsidDel="008F3416">
          <w:rPr>
            <w:rFonts w:ascii="ＭＳ 明朝" w:hAnsi="ＭＳ 明朝" w:hint="eastAsia"/>
            <w:szCs w:val="21"/>
          </w:rPr>
          <w:delText>決め手となったピークについて</w:delText>
        </w:r>
      </w:del>
      <w:ins w:id="351" w:author="----" w:date="2014-07-03T11:37:00Z">
        <w:r>
          <w:rPr>
            <w:rFonts w:ascii="ＭＳ 明朝" w:hAnsi="ＭＳ 明朝" w:hint="eastAsia"/>
            <w:szCs w:val="21"/>
          </w:rPr>
          <w:t>各ピークのマススペクトログラムは</w:t>
        </w:r>
      </w:ins>
      <w:r>
        <w:rPr>
          <w:rFonts w:ascii="ＭＳ 明朝" w:hAnsi="ＭＳ 明朝" w:hint="eastAsia"/>
          <w:szCs w:val="21"/>
        </w:rPr>
        <w:t>以下の図１</w:t>
      </w:r>
      <w:r>
        <w:rPr>
          <w:szCs w:val="21"/>
        </w:rPr>
        <w:t>A</w:t>
      </w:r>
      <w:r>
        <w:rPr>
          <w:rFonts w:hint="eastAsia"/>
          <w:szCs w:val="21"/>
        </w:rPr>
        <w:t>～</w:t>
      </w:r>
      <w:r>
        <w:rPr>
          <w:szCs w:val="21"/>
        </w:rPr>
        <w:t>E</w:t>
      </w:r>
      <w:ins w:id="352" w:author="----" w:date="2014-07-03T11:38:00Z">
        <w:r>
          <w:rPr>
            <w:rFonts w:hint="eastAsia"/>
            <w:szCs w:val="21"/>
          </w:rPr>
          <w:t>に示した</w:t>
        </w:r>
      </w:ins>
      <w:del w:id="353" w:author="----" w:date="2014-07-03T11:38:00Z">
        <w:r w:rsidDel="008F3416">
          <w:rPr>
            <w:rFonts w:hint="eastAsia"/>
            <w:szCs w:val="21"/>
          </w:rPr>
          <w:delText>で説明する</w:delText>
        </w:r>
      </w:del>
      <w:del w:id="354" w:author="vent24" w:date="2014-07-04T16:44:00Z">
        <w:r w:rsidDel="008536C7">
          <w:rPr>
            <w:szCs w:val="21"/>
          </w:rPr>
          <w:delText>.</w:delText>
        </w:r>
      </w:del>
      <w:ins w:id="355" w:author="vent24" w:date="2014-07-04T16:44:00Z">
        <w:r w:rsidR="008536C7">
          <w:rPr>
            <w:szCs w:val="21"/>
          </w:rPr>
          <w:t>．</w:t>
        </w:r>
      </w:ins>
      <w:ins w:id="356" w:author="----" w:date="2014-07-03T11:38:00Z">
        <w:del w:id="357" w:author="vent24" w:date="2014-07-04T16:46:00Z">
          <w:r w:rsidDel="00A33091">
            <w:rPr>
              <w:rFonts w:hint="eastAsia"/>
              <w:szCs w:val="21"/>
            </w:rPr>
            <w:delText xml:space="preserve">　</w:delText>
          </w:r>
        </w:del>
        <w:r>
          <w:rPr>
            <w:rFonts w:hint="eastAsia"/>
            <w:szCs w:val="21"/>
          </w:rPr>
          <w:t>物質の同定には</w:t>
        </w:r>
        <w:r>
          <w:rPr>
            <w:szCs w:val="21"/>
          </w:rPr>
          <w:t>NIST</w:t>
        </w:r>
        <w:r>
          <w:rPr>
            <w:rFonts w:hint="eastAsia"/>
            <w:szCs w:val="21"/>
          </w:rPr>
          <w:t>マススペクトルライブラリーのデータを元に</w:t>
        </w:r>
      </w:ins>
      <w:ins w:id="358" w:author="----" w:date="2014-07-03T11:40:00Z">
        <w:r>
          <w:rPr>
            <w:rFonts w:hint="eastAsia"/>
            <w:szCs w:val="21"/>
          </w:rPr>
          <w:t>ピークの</w:t>
        </w:r>
      </w:ins>
      <w:ins w:id="359" w:author="vent24" w:date="2014-07-03T19:54:00Z">
        <w:r w:rsidR="000B1466">
          <w:rPr>
            <w:rFonts w:hint="eastAsia"/>
            <w:szCs w:val="21"/>
          </w:rPr>
          <w:t>質量電荷比（</w:t>
        </w:r>
      </w:ins>
      <w:ins w:id="360" w:author="----" w:date="2014-07-03T11:40:00Z">
        <w:r w:rsidRPr="00BF10E4">
          <w:rPr>
            <w:i/>
            <w:szCs w:val="21"/>
            <w:rPrChange w:id="361" w:author="----" w:date="2014-07-03T11:40:00Z">
              <w:rPr>
                <w:szCs w:val="21"/>
              </w:rPr>
            </w:rPrChange>
          </w:rPr>
          <w:t>m/z</w:t>
        </w:r>
      </w:ins>
      <w:ins w:id="362" w:author="vent24" w:date="2014-07-04T18:46:00Z">
        <w:r w:rsidR="00E21328">
          <w:rPr>
            <w:i/>
            <w:szCs w:val="21"/>
          </w:rPr>
          <w:t xml:space="preserve"> </w:t>
        </w:r>
      </w:ins>
      <w:ins w:id="363" w:author="vent24" w:date="2014-07-04T18:45:00Z">
        <w:r w:rsidR="00B820D7" w:rsidRPr="00E21328">
          <w:rPr>
            <w:rFonts w:hint="eastAsia"/>
            <w:szCs w:val="21"/>
            <w:rPrChange w:id="364" w:author="vent24" w:date="2014-07-04T18:46:00Z">
              <w:rPr>
                <w:rFonts w:hint="eastAsia"/>
                <w:i/>
                <w:szCs w:val="21"/>
              </w:rPr>
            </w:rPrChange>
          </w:rPr>
          <w:t>）</w:t>
        </w:r>
      </w:ins>
      <w:ins w:id="365" w:author="----" w:date="2014-07-03T11:40:00Z">
        <w:r>
          <w:rPr>
            <w:rFonts w:hint="eastAsia"/>
            <w:szCs w:val="21"/>
          </w:rPr>
          <w:t>から</w:t>
        </w:r>
      </w:ins>
      <w:ins w:id="366" w:author="----" w:date="2014-07-03T11:39:00Z">
        <w:r>
          <w:rPr>
            <w:rFonts w:hint="eastAsia"/>
            <w:szCs w:val="21"/>
          </w:rPr>
          <w:t>図中の色枠で示す構造的な特徴</w:t>
        </w:r>
      </w:ins>
      <w:ins w:id="367" w:author="----" w:date="2014-07-03T11:40:00Z">
        <w:r>
          <w:rPr>
            <w:rFonts w:hint="eastAsia"/>
            <w:szCs w:val="21"/>
          </w:rPr>
          <w:t>を考察し</w:t>
        </w:r>
        <w:del w:id="368" w:author="vent24" w:date="2014-07-04T16:44:00Z">
          <w:r w:rsidDel="008536C7">
            <w:rPr>
              <w:rFonts w:hint="eastAsia"/>
              <w:szCs w:val="21"/>
            </w:rPr>
            <w:delText>、</w:delText>
          </w:r>
        </w:del>
      </w:ins>
      <w:ins w:id="369" w:author="vent24" w:date="2014-07-04T16:44:00Z">
        <w:r w:rsidR="008536C7">
          <w:rPr>
            <w:rFonts w:hint="eastAsia"/>
            <w:szCs w:val="21"/>
          </w:rPr>
          <w:t>，</w:t>
        </w:r>
      </w:ins>
      <w:ins w:id="370" w:author="----" w:date="2014-07-03T11:39:00Z">
        <w:r>
          <w:rPr>
            <w:rFonts w:hint="eastAsia"/>
            <w:szCs w:val="21"/>
          </w:rPr>
          <w:t>確認を行った</w:t>
        </w:r>
        <w:del w:id="371" w:author="vent24" w:date="2014-07-04T16:43:00Z">
          <w:r w:rsidDel="008536C7">
            <w:rPr>
              <w:rFonts w:hint="eastAsia"/>
              <w:szCs w:val="21"/>
            </w:rPr>
            <w:delText>。</w:delText>
          </w:r>
        </w:del>
      </w:ins>
      <w:ins w:id="372" w:author="vent24" w:date="2014-07-04T16:44:00Z">
        <w:r w:rsidR="008536C7">
          <w:rPr>
            <w:rFonts w:hint="eastAsia"/>
            <w:szCs w:val="21"/>
          </w:rPr>
          <w:t>．</w:t>
        </w:r>
      </w:ins>
      <w:r>
        <w:rPr>
          <w:rFonts w:hint="eastAsia"/>
          <w:szCs w:val="21"/>
        </w:rPr>
        <w:t>黄色で</w:t>
      </w:r>
      <w:del w:id="373" w:author="vent24" w:date="2014-07-04T10:33:00Z">
        <w:r w:rsidDel="0012390D">
          <w:rPr>
            <w:rFonts w:hint="eastAsia"/>
            <w:szCs w:val="21"/>
          </w:rPr>
          <w:delText>あらわされた</w:delText>
        </w:r>
      </w:del>
      <w:ins w:id="374" w:author="----" w:date="2014-07-03T11:40:00Z">
        <w:del w:id="375" w:author="vent24" w:date="2014-07-04T10:33:00Z">
          <w:r w:rsidDel="0012390D">
            <w:rPr>
              <w:rFonts w:hint="eastAsia"/>
              <w:szCs w:val="21"/>
            </w:rPr>
            <w:delText>マススペクトル</w:delText>
          </w:r>
        </w:del>
      </w:ins>
      <w:del w:id="376" w:author="----" w:date="2014-07-03T11:39:00Z">
        <w:r w:rsidDel="008F3416">
          <w:rPr>
            <w:rFonts w:hint="eastAsia"/>
            <w:szCs w:val="21"/>
          </w:rPr>
          <w:delText>ピーク</w:delText>
        </w:r>
      </w:del>
      <w:r>
        <w:rPr>
          <w:rFonts w:hint="eastAsia"/>
          <w:szCs w:val="21"/>
        </w:rPr>
        <w:t>はその分子の最大の</w:t>
      </w:r>
      <w:ins w:id="377" w:author="vent24" w:date="2014-07-04T10:34:00Z">
        <w:r w:rsidR="0012390D">
          <w:rPr>
            <w:rFonts w:hint="eastAsia"/>
            <w:szCs w:val="21"/>
          </w:rPr>
          <w:t>マススペクトル</w:t>
        </w:r>
      </w:ins>
      <w:del w:id="378" w:author="vent24" w:date="2014-07-04T10:34:00Z">
        <w:r w:rsidDel="0012390D">
          <w:rPr>
            <w:rFonts w:hint="eastAsia"/>
            <w:szCs w:val="21"/>
          </w:rPr>
          <w:delText>ピーク</w:delText>
        </w:r>
      </w:del>
      <w:r>
        <w:rPr>
          <w:rFonts w:hint="eastAsia"/>
          <w:szCs w:val="21"/>
        </w:rPr>
        <w:t>を示している</w:t>
      </w:r>
      <w:del w:id="379" w:author="vent24" w:date="2014-07-04T16:44:00Z">
        <w:r w:rsidDel="008536C7">
          <w:rPr>
            <w:szCs w:val="21"/>
          </w:rPr>
          <w:delText>.</w:delText>
        </w:r>
      </w:del>
      <w:ins w:id="380" w:author="vent24" w:date="2014-07-04T16:44:00Z">
        <w:r w:rsidR="008536C7">
          <w:rPr>
            <w:szCs w:val="21"/>
          </w:rPr>
          <w:t>．</w:t>
        </w:r>
      </w:ins>
      <w:r>
        <w:rPr>
          <w:rFonts w:hint="eastAsia"/>
          <w:szCs w:val="21"/>
        </w:rPr>
        <w:t>緑は</w:t>
      </w:r>
      <w:r>
        <w:rPr>
          <w:szCs w:val="21"/>
        </w:rPr>
        <w:t>ITC</w:t>
      </w:r>
      <w:r>
        <w:rPr>
          <w:rFonts w:hint="eastAsia"/>
          <w:szCs w:val="21"/>
        </w:rPr>
        <w:t>に特徴的な</w:t>
      </w:r>
      <w:r>
        <w:rPr>
          <w:szCs w:val="21"/>
        </w:rPr>
        <w:t>CH</w:t>
      </w:r>
      <w:r>
        <w:rPr>
          <w:rFonts w:hint="eastAsia"/>
          <w:szCs w:val="21"/>
          <w:vertAlign w:val="subscript"/>
        </w:rPr>
        <w:t>２</w:t>
      </w:r>
      <w:r>
        <w:rPr>
          <w:rFonts w:hint="eastAsia"/>
          <w:szCs w:val="21"/>
        </w:rPr>
        <w:t>－</w:t>
      </w:r>
      <w:r>
        <w:rPr>
          <w:szCs w:val="21"/>
        </w:rPr>
        <w:t>N=C=S</w:t>
      </w:r>
      <w:r>
        <w:rPr>
          <w:rFonts w:hint="eastAsia"/>
          <w:szCs w:val="21"/>
        </w:rPr>
        <w:t>の分子が示す</w:t>
      </w:r>
      <w:r>
        <w:rPr>
          <w:szCs w:val="21"/>
        </w:rPr>
        <w:t>72</w:t>
      </w:r>
      <w:del w:id="381" w:author="vent24" w:date="2014-07-04T16:44:00Z">
        <w:r w:rsidDel="008536C7">
          <w:rPr>
            <w:szCs w:val="21"/>
          </w:rPr>
          <w:delText>.</w:delText>
        </w:r>
      </w:del>
      <w:ins w:id="382" w:author="vent24" w:date="2014-07-04T16:44:00Z">
        <w:r w:rsidR="002A3B1D">
          <w:rPr>
            <w:szCs w:val="21"/>
          </w:rPr>
          <w:t>.</w:t>
        </w:r>
      </w:ins>
      <w:r>
        <w:rPr>
          <w:szCs w:val="21"/>
        </w:rPr>
        <w:t>1</w:t>
      </w:r>
      <w:r>
        <w:rPr>
          <w:rFonts w:hint="eastAsia"/>
          <w:szCs w:val="21"/>
        </w:rPr>
        <w:t>の</w:t>
      </w:r>
      <w:del w:id="383" w:author="----" w:date="2014-07-03T11:41:00Z">
        <w:r w:rsidDel="008F3416">
          <w:rPr>
            <w:rFonts w:hint="eastAsia"/>
            <w:szCs w:val="21"/>
          </w:rPr>
          <w:delText>ピーク</w:delText>
        </w:r>
      </w:del>
      <w:ins w:id="384" w:author="----" w:date="2014-07-03T11:41:00Z">
        <w:r>
          <w:rPr>
            <w:rFonts w:hint="eastAsia"/>
            <w:szCs w:val="21"/>
          </w:rPr>
          <w:t>マススペクトル</w:t>
        </w:r>
      </w:ins>
      <w:r>
        <w:rPr>
          <w:rFonts w:hint="eastAsia"/>
          <w:szCs w:val="21"/>
        </w:rPr>
        <w:t>を表している</w:t>
      </w:r>
      <w:del w:id="385" w:author="vent24" w:date="2014-07-04T16:44:00Z">
        <w:r w:rsidDel="008536C7">
          <w:rPr>
            <w:szCs w:val="21"/>
          </w:rPr>
          <w:delText>.</w:delText>
        </w:r>
      </w:del>
      <w:ins w:id="386" w:author="vent24" w:date="2014-07-04T16:44:00Z">
        <w:r w:rsidR="008536C7">
          <w:rPr>
            <w:szCs w:val="21"/>
          </w:rPr>
          <w:t>．</w:t>
        </w:r>
      </w:ins>
      <w:r>
        <w:rPr>
          <w:rFonts w:hint="eastAsia"/>
          <w:szCs w:val="21"/>
        </w:rPr>
        <w:t>黄緑の破線は緑で示した分子がイオン化されたときにできるもう一つの分子の</w:t>
      </w:r>
      <w:ins w:id="387" w:author="----" w:date="2014-07-03T11:41:00Z">
        <w:r>
          <w:rPr>
            <w:rFonts w:hint="eastAsia"/>
            <w:szCs w:val="21"/>
          </w:rPr>
          <w:t>マススペクトル</w:t>
        </w:r>
      </w:ins>
      <w:del w:id="388" w:author="----" w:date="2014-07-03T11:41:00Z">
        <w:r w:rsidDel="008F3416">
          <w:rPr>
            <w:rFonts w:hint="eastAsia"/>
            <w:szCs w:val="21"/>
          </w:rPr>
          <w:delText>ピーク</w:delText>
        </w:r>
      </w:del>
      <w:r>
        <w:rPr>
          <w:rFonts w:hint="eastAsia"/>
          <w:szCs w:val="21"/>
        </w:rPr>
        <w:t>を表している</w:t>
      </w:r>
      <w:del w:id="389" w:author="vent24" w:date="2014-07-04T16:44:00Z">
        <w:r w:rsidDel="008536C7">
          <w:rPr>
            <w:szCs w:val="21"/>
          </w:rPr>
          <w:delText>.</w:delText>
        </w:r>
      </w:del>
      <w:ins w:id="390" w:author="vent24" w:date="2014-07-04T16:44:00Z">
        <w:r w:rsidR="008536C7">
          <w:rPr>
            <w:szCs w:val="21"/>
          </w:rPr>
          <w:t>．</w:t>
        </w:r>
      </w:ins>
      <w:r>
        <w:rPr>
          <w:rFonts w:hint="eastAsia"/>
          <w:szCs w:val="21"/>
        </w:rPr>
        <w:t>水色は</w:t>
      </w:r>
      <w:del w:id="391" w:author="----" w:date="2014-07-03T11:41:00Z">
        <w:r w:rsidDel="008F3416">
          <w:rPr>
            <w:rFonts w:hint="eastAsia"/>
            <w:szCs w:val="21"/>
          </w:rPr>
          <w:delText>その</w:delText>
        </w:r>
      </w:del>
      <w:ins w:id="392" w:author="----" w:date="2014-07-03T11:41:00Z">
        <w:r>
          <w:rPr>
            <w:rFonts w:hint="eastAsia"/>
            <w:szCs w:val="21"/>
          </w:rPr>
          <w:t>各</w:t>
        </w:r>
      </w:ins>
      <w:r>
        <w:rPr>
          <w:rFonts w:hint="eastAsia"/>
          <w:szCs w:val="21"/>
        </w:rPr>
        <w:t>分子に特徴的な</w:t>
      </w:r>
      <w:ins w:id="393" w:author="----" w:date="2014-07-03T11:41:00Z">
        <w:r>
          <w:rPr>
            <w:rFonts w:hint="eastAsia"/>
            <w:szCs w:val="21"/>
          </w:rPr>
          <w:t>マススペクトル</w:t>
        </w:r>
      </w:ins>
      <w:del w:id="394" w:author="----" w:date="2014-07-03T11:41:00Z">
        <w:r w:rsidDel="008F3416">
          <w:rPr>
            <w:rFonts w:hint="eastAsia"/>
            <w:szCs w:val="21"/>
          </w:rPr>
          <w:delText>ピーク</w:delText>
        </w:r>
      </w:del>
      <w:r>
        <w:rPr>
          <w:rFonts w:hint="eastAsia"/>
          <w:szCs w:val="21"/>
        </w:rPr>
        <w:t>を示している</w:t>
      </w:r>
      <w:del w:id="395" w:author="vent24" w:date="2014-07-04T16:44:00Z">
        <w:r w:rsidDel="008536C7">
          <w:rPr>
            <w:szCs w:val="21"/>
          </w:rPr>
          <w:delText>.</w:delText>
        </w:r>
      </w:del>
      <w:ins w:id="396" w:author="vent24" w:date="2014-07-04T16:44:00Z">
        <w:r w:rsidR="008536C7">
          <w:rPr>
            <w:szCs w:val="21"/>
          </w:rPr>
          <w:t>．</w:t>
        </w:r>
      </w:ins>
    </w:p>
    <w:p w14:paraId="3F5F2760" w14:textId="7C4A98FD" w:rsidR="008536C7" w:rsidRPr="0081267C" w:rsidRDefault="00BF10E4" w:rsidP="0057184C">
      <w:pPr>
        <w:rPr>
          <w:rFonts w:ascii="ＭＳ 明朝" w:hAnsi="ＭＳ 明朝" w:hint="eastAsia"/>
          <w:szCs w:val="21"/>
          <w:rPrChange w:id="397" w:author="vent24" w:date="2014-07-04T16:32:00Z">
            <w:rPr>
              <w:rFonts w:hint="eastAsia"/>
              <w:szCs w:val="21"/>
            </w:rPr>
          </w:rPrChange>
        </w:rPr>
      </w:pPr>
      <w:r>
        <w:rPr>
          <w:rFonts w:hint="eastAsia"/>
          <w:sz w:val="24"/>
          <w:szCs w:val="24"/>
        </w:rPr>
        <w:t xml:space="preserve">　</w:t>
      </w:r>
      <w:r w:rsidRPr="00AD447B">
        <w:rPr>
          <w:rFonts w:hint="eastAsia"/>
          <w:szCs w:val="21"/>
        </w:rPr>
        <w:t>それぞれの分解産物とそれが検出できたアブラナ科スプラウトについて表１にまとめた</w:t>
      </w:r>
      <w:del w:id="398" w:author="vent24" w:date="2014-07-04T16:44:00Z">
        <w:r w:rsidDel="008536C7">
          <w:rPr>
            <w:szCs w:val="21"/>
          </w:rPr>
          <w:delText>.</w:delText>
        </w:r>
      </w:del>
      <w:ins w:id="399" w:author="vent24" w:date="2014-07-04T16:44:00Z">
        <w:r w:rsidR="008536C7">
          <w:rPr>
            <w:szCs w:val="21"/>
          </w:rPr>
          <w:t>．</w:t>
        </w:r>
      </w:ins>
      <w:r w:rsidRPr="00AD447B">
        <w:rPr>
          <w:rFonts w:hint="eastAsia"/>
          <w:szCs w:val="21"/>
        </w:rPr>
        <w:t>また</w:t>
      </w:r>
      <w:del w:id="400" w:author="vent24" w:date="2014-07-04T16:44:00Z">
        <w:r w:rsidDel="008536C7">
          <w:rPr>
            <w:szCs w:val="21"/>
          </w:rPr>
          <w:delText>,</w:delText>
        </w:r>
      </w:del>
      <w:ins w:id="401" w:author="vent24" w:date="2014-07-04T16:44:00Z">
        <w:r w:rsidR="008536C7">
          <w:rPr>
            <w:szCs w:val="21"/>
          </w:rPr>
          <w:t>，</w:t>
        </w:r>
      </w:ins>
      <w:r w:rsidRPr="00AD447B">
        <w:rPr>
          <w:rFonts w:hint="eastAsia"/>
          <w:szCs w:val="21"/>
        </w:rPr>
        <w:t>アブラナ科の系統樹を図２に示す</w:t>
      </w:r>
      <w:del w:id="402" w:author="vent24" w:date="2014-07-04T16:44:00Z">
        <w:r w:rsidDel="008536C7">
          <w:rPr>
            <w:szCs w:val="21"/>
          </w:rPr>
          <w:delText>.</w:delText>
        </w:r>
      </w:del>
      <w:ins w:id="403" w:author="vent24" w:date="2014-07-04T16:44:00Z">
        <w:r w:rsidR="008536C7">
          <w:rPr>
            <w:szCs w:val="21"/>
          </w:rPr>
          <w:t>．</w:t>
        </w:r>
      </w:ins>
      <w:r w:rsidRPr="00AD447B">
        <w:rPr>
          <w:rFonts w:hint="eastAsia"/>
          <w:szCs w:val="21"/>
        </w:rPr>
        <w:t>それぞれ</w:t>
      </w:r>
      <w:del w:id="404" w:author="vent24" w:date="2014-07-04T16:44:00Z">
        <w:r w:rsidDel="008536C7">
          <w:rPr>
            <w:szCs w:val="21"/>
          </w:rPr>
          <w:delText>,</w:delText>
        </w:r>
      </w:del>
      <w:ins w:id="405" w:author="vent24" w:date="2014-07-04T16:44:00Z">
        <w:r w:rsidR="008536C7">
          <w:rPr>
            <w:szCs w:val="21"/>
          </w:rPr>
          <w:t>，</w:t>
        </w:r>
      </w:ins>
      <w:r w:rsidRPr="00AD447B">
        <w:rPr>
          <w:rFonts w:hint="eastAsia"/>
          <w:szCs w:val="21"/>
        </w:rPr>
        <w:t>マスタードを黄色</w:t>
      </w:r>
      <w:del w:id="406" w:author="vent24" w:date="2014-07-04T16:44:00Z">
        <w:r w:rsidDel="008536C7">
          <w:rPr>
            <w:szCs w:val="21"/>
          </w:rPr>
          <w:delText>,</w:delText>
        </w:r>
      </w:del>
      <w:ins w:id="407" w:author="vent24" w:date="2014-07-04T16:44:00Z">
        <w:r w:rsidR="008536C7">
          <w:rPr>
            <w:szCs w:val="21"/>
          </w:rPr>
          <w:t>，</w:t>
        </w:r>
      </w:ins>
      <w:r w:rsidRPr="00AD447B">
        <w:rPr>
          <w:rFonts w:hint="eastAsia"/>
          <w:szCs w:val="21"/>
        </w:rPr>
        <w:t>キャベツとブロッコリーについては緑色</w:t>
      </w:r>
      <w:del w:id="408" w:author="vent24" w:date="2014-07-04T16:44:00Z">
        <w:r w:rsidDel="008536C7">
          <w:rPr>
            <w:szCs w:val="21"/>
          </w:rPr>
          <w:delText>,</w:delText>
        </w:r>
      </w:del>
      <w:ins w:id="409" w:author="vent24" w:date="2014-07-04T16:44:00Z">
        <w:r w:rsidR="008536C7">
          <w:rPr>
            <w:szCs w:val="21"/>
          </w:rPr>
          <w:t>，</w:t>
        </w:r>
      </w:ins>
      <w:r w:rsidRPr="00AD447B">
        <w:rPr>
          <w:rFonts w:hint="eastAsia"/>
          <w:szCs w:val="21"/>
        </w:rPr>
        <w:t>ダイコンは茶色で色分けし</w:t>
      </w:r>
      <w:del w:id="410" w:author="vent24" w:date="2014-07-04T16:44:00Z">
        <w:r w:rsidDel="008536C7">
          <w:rPr>
            <w:szCs w:val="21"/>
          </w:rPr>
          <w:delText>,</w:delText>
        </w:r>
      </w:del>
      <w:ins w:id="411" w:author="vent24" w:date="2014-07-04T16:44:00Z">
        <w:r w:rsidR="008536C7">
          <w:rPr>
            <w:szCs w:val="21"/>
          </w:rPr>
          <w:t>，</w:t>
        </w:r>
      </w:ins>
      <w:r w:rsidRPr="00AD447B">
        <w:rPr>
          <w:rFonts w:hint="eastAsia"/>
          <w:szCs w:val="21"/>
        </w:rPr>
        <w:t>系統関係と分解産物の関係性がわかりやすく示した</w:t>
      </w:r>
      <w:del w:id="412" w:author="vent24" w:date="2014-07-04T16:44:00Z">
        <w:r w:rsidDel="008536C7">
          <w:rPr>
            <w:szCs w:val="21"/>
          </w:rPr>
          <w:delText>.</w:delText>
        </w:r>
      </w:del>
      <w:ins w:id="413" w:author="vent24" w:date="2014-07-04T16:44:00Z">
        <w:r w:rsidR="008536C7">
          <w:rPr>
            <w:szCs w:val="21"/>
          </w:rPr>
          <w:t>．</w:t>
        </w:r>
      </w:ins>
      <w:del w:id="414" w:author="----" w:date="2014-07-03T11:41:00Z">
        <w:r w:rsidRPr="005F3D7C" w:rsidDel="00CA6468">
          <w:rPr>
            <w:szCs w:val="21"/>
          </w:rPr>
          <w:delText>Yan-Wen</w:delText>
        </w:r>
      </w:del>
      <w:del w:id="415" w:author="vent24" w:date="2014-07-04T16:45:00Z">
        <w:r w:rsidRPr="005F3D7C" w:rsidDel="00A33091">
          <w:rPr>
            <w:szCs w:val="21"/>
          </w:rPr>
          <w:delText xml:space="preserve"> </w:delText>
        </w:r>
      </w:del>
      <w:r w:rsidRPr="005F3D7C">
        <w:rPr>
          <w:szCs w:val="21"/>
        </w:rPr>
        <w:t>Yang et al</w:t>
      </w:r>
      <w:r>
        <w:rPr>
          <w:rFonts w:ascii="ＭＳ 明朝" w:hAnsi="ＭＳ 明朝"/>
          <w:szCs w:val="21"/>
        </w:rPr>
        <w:t xml:space="preserve"> (</w:t>
      </w:r>
      <w:r w:rsidRPr="005F3D7C">
        <w:rPr>
          <w:szCs w:val="21"/>
        </w:rPr>
        <w:t>1999</w:t>
      </w:r>
      <w:r>
        <w:rPr>
          <w:rFonts w:ascii="ＭＳ 明朝" w:hAnsi="ＭＳ 明朝"/>
          <w:szCs w:val="21"/>
        </w:rPr>
        <w:t>)</w:t>
      </w:r>
      <w:r>
        <w:rPr>
          <w:rFonts w:ascii="ＭＳ 明朝" w:hAnsi="ＭＳ 明朝" w:hint="eastAsia"/>
          <w:szCs w:val="21"/>
        </w:rPr>
        <w:t>の論文では</w:t>
      </w:r>
      <w:r w:rsidRPr="005F3D7C">
        <w:rPr>
          <w:szCs w:val="21"/>
        </w:rPr>
        <w:t xml:space="preserve">18S-25S </w:t>
      </w:r>
      <w:proofErr w:type="spellStart"/>
      <w:r w:rsidRPr="005F3D7C">
        <w:rPr>
          <w:szCs w:val="21"/>
        </w:rPr>
        <w:t>rRNA</w:t>
      </w:r>
      <w:proofErr w:type="spellEnd"/>
      <w:r>
        <w:rPr>
          <w:rFonts w:ascii="ＭＳ 明朝" w:hAnsi="ＭＳ 明朝" w:hint="eastAsia"/>
          <w:szCs w:val="21"/>
        </w:rPr>
        <w:t>を用いた系統解析が行われている</w:t>
      </w:r>
      <w:del w:id="416" w:author="vent24" w:date="2014-07-04T16:44:00Z">
        <w:r w:rsidDel="008536C7">
          <w:rPr>
            <w:rFonts w:ascii="ＭＳ 明朝" w:hAnsi="ＭＳ 明朝"/>
            <w:szCs w:val="21"/>
          </w:rPr>
          <w:delText>.</w:delText>
        </w:r>
      </w:del>
      <w:ins w:id="417" w:author="vent24" w:date="2014-07-04T16:44:00Z">
        <w:r w:rsidR="008536C7">
          <w:rPr>
            <w:rFonts w:ascii="ＭＳ 明朝" w:hAnsi="ＭＳ 明朝"/>
            <w:szCs w:val="21"/>
          </w:rPr>
          <w:t>．</w:t>
        </w:r>
      </w:ins>
      <w:ins w:id="418" w:author="----" w:date="2014-07-03T11:42:00Z">
        <w:del w:id="419" w:author="vent24" w:date="2014-07-04T18:50:00Z">
          <w:r w:rsidRPr="00CA6468" w:rsidDel="002A3B1D">
            <w:rPr>
              <w:rFonts w:ascii="ＭＳ 明朝" w:hAnsi="ＭＳ 明朝"/>
              <w:szCs w:val="21"/>
            </w:rPr>
            <w:delText xml:space="preserve"> </w:delText>
          </w:r>
        </w:del>
        <w:r>
          <w:rPr>
            <w:rFonts w:ascii="ＭＳ 明朝" w:hAnsi="ＭＳ 明朝" w:hint="eastAsia"/>
            <w:szCs w:val="21"/>
          </w:rPr>
          <w:t>キャベツ</w:t>
        </w:r>
        <w:del w:id="420" w:author="vent24" w:date="2014-07-04T16:44:00Z">
          <w:r w:rsidDel="008536C7">
            <w:rPr>
              <w:rFonts w:ascii="ＭＳ 明朝" w:hAnsi="ＭＳ 明朝"/>
              <w:szCs w:val="21"/>
            </w:rPr>
            <w:delText>,</w:delText>
          </w:r>
        </w:del>
      </w:ins>
      <w:ins w:id="421" w:author="vent24" w:date="2014-07-04T16:44:00Z">
        <w:r w:rsidR="008536C7">
          <w:rPr>
            <w:rFonts w:ascii="ＭＳ 明朝" w:hAnsi="ＭＳ 明朝"/>
            <w:szCs w:val="21"/>
          </w:rPr>
          <w:t>，</w:t>
        </w:r>
      </w:ins>
      <w:ins w:id="422" w:author="----" w:date="2014-07-03T11:42:00Z">
        <w:r>
          <w:rPr>
            <w:rFonts w:ascii="ＭＳ 明朝" w:hAnsi="ＭＳ 明朝" w:hint="eastAsia"/>
            <w:szCs w:val="21"/>
          </w:rPr>
          <w:t>ブロッコリーは種レベルでは同一の</w:t>
        </w:r>
      </w:ins>
      <w:r w:rsidRPr="00BF10E4">
        <w:rPr>
          <w:i/>
          <w:szCs w:val="21"/>
          <w:rPrChange w:id="423" w:author="----" w:date="2014-07-03T11:42:00Z">
            <w:rPr>
              <w:szCs w:val="21"/>
            </w:rPr>
          </w:rPrChange>
        </w:rPr>
        <w:t xml:space="preserve">Brassica </w:t>
      </w:r>
      <w:proofErr w:type="spellStart"/>
      <w:r w:rsidRPr="00BF10E4">
        <w:rPr>
          <w:i/>
          <w:szCs w:val="21"/>
          <w:rPrChange w:id="424" w:author="----" w:date="2014-07-03T11:42:00Z">
            <w:rPr>
              <w:szCs w:val="21"/>
            </w:rPr>
          </w:rPrChange>
        </w:rPr>
        <w:t>oleracea</w:t>
      </w:r>
      <w:proofErr w:type="spellEnd"/>
      <w:r>
        <w:rPr>
          <w:rFonts w:ascii="ＭＳ 明朝" w:hAnsi="ＭＳ 明朝"/>
          <w:szCs w:val="21"/>
        </w:rPr>
        <w:t xml:space="preserve"> </w:t>
      </w:r>
      <w:ins w:id="425" w:author="----" w:date="2014-07-03T11:42:00Z">
        <w:r>
          <w:rPr>
            <w:rFonts w:ascii="ＭＳ 明朝" w:hAnsi="ＭＳ 明朝" w:hint="eastAsia"/>
            <w:szCs w:val="21"/>
          </w:rPr>
          <w:t>という学名であるが</w:t>
        </w:r>
      </w:ins>
      <w:del w:id="426" w:author="----" w:date="2014-07-03T11:42:00Z">
        <w:r w:rsidDel="00CA6468">
          <w:rPr>
            <w:rFonts w:ascii="ＭＳ 明朝" w:hAnsi="ＭＳ 明朝" w:hint="eastAsia"/>
            <w:szCs w:val="21"/>
          </w:rPr>
          <w:delText>はキャベツ</w:delText>
        </w:r>
        <w:r w:rsidDel="00CA6468">
          <w:rPr>
            <w:rFonts w:ascii="ＭＳ 明朝" w:hAnsi="ＭＳ 明朝"/>
            <w:szCs w:val="21"/>
          </w:rPr>
          <w:delText>,</w:delText>
        </w:r>
        <w:r w:rsidDel="00CA6468">
          <w:rPr>
            <w:rFonts w:ascii="ＭＳ 明朝" w:hAnsi="ＭＳ 明朝" w:hint="eastAsia"/>
            <w:szCs w:val="21"/>
          </w:rPr>
          <w:delText>ブロッコリーに共通するがくめいであるが</w:delText>
        </w:r>
      </w:del>
      <w:del w:id="427" w:author="vent24" w:date="2014-07-04T16:44:00Z">
        <w:r w:rsidDel="008536C7">
          <w:rPr>
            <w:rFonts w:ascii="ＭＳ 明朝" w:hAnsi="ＭＳ 明朝"/>
            <w:szCs w:val="21"/>
          </w:rPr>
          <w:delText>,</w:delText>
        </w:r>
      </w:del>
      <w:ins w:id="428" w:author="vent24" w:date="2014-07-04T16:44:00Z">
        <w:r w:rsidR="008536C7">
          <w:rPr>
            <w:rFonts w:ascii="ＭＳ 明朝" w:hAnsi="ＭＳ 明朝"/>
            <w:szCs w:val="21"/>
          </w:rPr>
          <w:t>，</w:t>
        </w:r>
      </w:ins>
      <w:r>
        <w:rPr>
          <w:rFonts w:ascii="ＭＳ 明朝" w:hAnsi="ＭＳ 明朝" w:hint="eastAsia"/>
          <w:szCs w:val="21"/>
        </w:rPr>
        <w:t>この論文ではキャベツの</w:t>
      </w:r>
      <w:proofErr w:type="spellStart"/>
      <w:r w:rsidRPr="005F3D7C">
        <w:rPr>
          <w:szCs w:val="21"/>
        </w:rPr>
        <w:t>rRNA</w:t>
      </w:r>
      <w:proofErr w:type="spellEnd"/>
      <w:r>
        <w:rPr>
          <w:rFonts w:ascii="ＭＳ 明朝" w:hAnsi="ＭＳ 明朝" w:hint="eastAsia"/>
          <w:szCs w:val="21"/>
        </w:rPr>
        <w:t>を用いた解析が行われて</w:t>
      </w:r>
      <w:commentRangeStart w:id="429"/>
      <w:r>
        <w:rPr>
          <w:rFonts w:ascii="ＭＳ 明朝" w:hAnsi="ＭＳ 明朝" w:hint="eastAsia"/>
          <w:szCs w:val="21"/>
        </w:rPr>
        <w:t>いる</w:t>
      </w:r>
      <w:commentRangeEnd w:id="429"/>
      <w:r>
        <w:rPr>
          <w:rStyle w:val="aa"/>
        </w:rPr>
        <w:commentReference w:id="429"/>
      </w:r>
      <w:del w:id="430" w:author="vent24" w:date="2014-07-04T16:44:00Z">
        <w:r w:rsidDel="008536C7">
          <w:rPr>
            <w:rFonts w:ascii="ＭＳ 明朝" w:hAnsi="ＭＳ 明朝"/>
            <w:szCs w:val="21"/>
          </w:rPr>
          <w:delText>.</w:delText>
        </w:r>
      </w:del>
      <w:ins w:id="431" w:author="vent24" w:date="2014-07-04T16:44:00Z">
        <w:r w:rsidR="008536C7">
          <w:rPr>
            <w:rFonts w:ascii="ＭＳ 明朝" w:hAnsi="ＭＳ 明朝"/>
            <w:szCs w:val="21"/>
          </w:rPr>
          <w:t>．</w:t>
        </w:r>
      </w:ins>
      <w:ins w:id="432" w:author="vent24" w:date="2014-07-04T12:02:00Z">
        <w:r w:rsidR="00B17482">
          <w:rPr>
            <w:rFonts w:ascii="ＭＳ 明朝" w:hAnsi="ＭＳ 明朝" w:hint="eastAsia"/>
            <w:szCs w:val="21"/>
          </w:rPr>
          <w:t>そのため</w:t>
        </w:r>
      </w:ins>
      <w:ins w:id="433" w:author="vent24" w:date="2014-07-04T16:44:00Z">
        <w:r w:rsidR="008536C7">
          <w:rPr>
            <w:rFonts w:ascii="ＭＳ 明朝" w:hAnsi="ＭＳ 明朝" w:hint="eastAsia"/>
            <w:szCs w:val="21"/>
          </w:rPr>
          <w:t>，</w:t>
        </w:r>
      </w:ins>
      <w:ins w:id="434" w:author="vent24" w:date="2014-07-04T12:07:00Z">
        <w:r w:rsidR="003E6B44">
          <w:rPr>
            <w:rFonts w:ascii="ＭＳ 明朝" w:hAnsi="ＭＳ 明朝" w:hint="eastAsia"/>
            <w:szCs w:val="21"/>
          </w:rPr>
          <w:t>系統関係における考察では</w:t>
        </w:r>
      </w:ins>
      <w:ins w:id="435" w:author="vent24" w:date="2014-07-04T12:03:00Z">
        <w:r w:rsidR="00B17482">
          <w:rPr>
            <w:rFonts w:ascii="ＭＳ 明朝" w:hAnsi="ＭＳ 明朝" w:hint="eastAsia"/>
            <w:szCs w:val="21"/>
          </w:rPr>
          <w:t>キャベツとブロッコリーは</w:t>
        </w:r>
      </w:ins>
      <w:ins w:id="436" w:author="vent24" w:date="2014-07-04T12:07:00Z">
        <w:r w:rsidR="003E6B44">
          <w:rPr>
            <w:rFonts w:ascii="ＭＳ 明朝" w:hAnsi="ＭＳ 明朝" w:hint="eastAsia"/>
            <w:szCs w:val="21"/>
          </w:rPr>
          <w:t>同種</w:t>
        </w:r>
      </w:ins>
      <w:ins w:id="437" w:author="vent24" w:date="2014-07-04T12:04:00Z">
        <w:r w:rsidR="00B17482">
          <w:rPr>
            <w:rFonts w:ascii="ＭＳ 明朝" w:hAnsi="ＭＳ 明朝" w:hint="eastAsia"/>
            <w:szCs w:val="21"/>
          </w:rPr>
          <w:t>として扱うが</w:t>
        </w:r>
      </w:ins>
      <w:ins w:id="438" w:author="vent24" w:date="2014-07-04T16:44:00Z">
        <w:r w:rsidR="008536C7">
          <w:rPr>
            <w:rFonts w:ascii="ＭＳ 明朝" w:hAnsi="ＭＳ 明朝" w:hint="eastAsia"/>
            <w:szCs w:val="21"/>
          </w:rPr>
          <w:t>，</w:t>
        </w:r>
      </w:ins>
      <w:ins w:id="439" w:author="vent24" w:date="2014-07-04T12:04:00Z">
        <w:r w:rsidR="00B17482">
          <w:rPr>
            <w:rFonts w:ascii="ＭＳ 明朝" w:hAnsi="ＭＳ 明朝" w:hint="eastAsia"/>
            <w:szCs w:val="21"/>
          </w:rPr>
          <w:t>他種間での比較を行うときはキャベツとの比較として</w:t>
        </w:r>
      </w:ins>
      <w:ins w:id="440" w:author="vent24" w:date="2014-07-04T12:06:00Z">
        <w:r w:rsidR="003E6B44">
          <w:rPr>
            <w:rFonts w:ascii="ＭＳ 明朝" w:hAnsi="ＭＳ 明朝" w:hint="eastAsia"/>
            <w:szCs w:val="21"/>
          </w:rPr>
          <w:t>述べる</w:t>
        </w:r>
      </w:ins>
      <w:ins w:id="441" w:author="vent24" w:date="2014-07-04T16:44:00Z">
        <w:r w:rsidR="008536C7">
          <w:rPr>
            <w:rFonts w:ascii="ＭＳ 明朝" w:hAnsi="ＭＳ 明朝" w:hint="eastAsia"/>
            <w:szCs w:val="21"/>
          </w:rPr>
          <w:t>．</w:t>
        </w:r>
      </w:ins>
      <w:r>
        <w:rPr>
          <w:rFonts w:ascii="ＭＳ 明朝" w:hAnsi="ＭＳ 明朝" w:hint="eastAsia"/>
          <w:szCs w:val="21"/>
        </w:rPr>
        <w:t>なお</w:t>
      </w:r>
      <w:del w:id="442" w:author="vent24" w:date="2014-07-04T16:44:00Z">
        <w:r w:rsidDel="008536C7">
          <w:rPr>
            <w:rFonts w:ascii="ＭＳ 明朝" w:hAnsi="ＭＳ 明朝"/>
            <w:szCs w:val="21"/>
          </w:rPr>
          <w:delText>,</w:delText>
        </w:r>
      </w:del>
      <w:ins w:id="443" w:author="vent24" w:date="2014-07-04T16:44:00Z">
        <w:r w:rsidR="008536C7">
          <w:rPr>
            <w:rFonts w:ascii="ＭＳ 明朝" w:hAnsi="ＭＳ 明朝"/>
            <w:szCs w:val="21"/>
          </w:rPr>
          <w:t>，</w:t>
        </w:r>
      </w:ins>
      <w:r>
        <w:rPr>
          <w:rFonts w:ascii="ＭＳ 明朝" w:hAnsi="ＭＳ 明朝" w:hint="eastAsia"/>
          <w:szCs w:val="21"/>
        </w:rPr>
        <w:t>クレスについての記述はない</w:t>
      </w:r>
      <w:ins w:id="444" w:author="vent24" w:date="2014-07-04T12:05:00Z">
        <w:r w:rsidR="00B17482">
          <w:rPr>
            <w:rFonts w:ascii="ＭＳ 明朝" w:hAnsi="ＭＳ 明朝" w:hint="eastAsia"/>
            <w:szCs w:val="21"/>
          </w:rPr>
          <w:t>ため比較は行わな</w:t>
        </w:r>
      </w:ins>
      <w:ins w:id="445" w:author="vent24" w:date="2014-07-04T12:06:00Z">
        <w:r w:rsidR="00B17482">
          <w:rPr>
            <w:rFonts w:ascii="ＭＳ 明朝" w:hAnsi="ＭＳ 明朝" w:hint="eastAsia"/>
            <w:szCs w:val="21"/>
          </w:rPr>
          <w:t>かった</w:t>
        </w:r>
      </w:ins>
      <w:del w:id="446" w:author="vent24" w:date="2014-07-04T16:44:00Z">
        <w:r w:rsidDel="008536C7">
          <w:rPr>
            <w:rFonts w:ascii="ＭＳ 明朝" w:hAnsi="ＭＳ 明朝"/>
            <w:szCs w:val="21"/>
          </w:rPr>
          <w:delText>.</w:delText>
        </w:r>
      </w:del>
      <w:ins w:id="447" w:author="vent24" w:date="2014-07-04T16:44:00Z">
        <w:r w:rsidR="008536C7">
          <w:rPr>
            <w:rFonts w:ascii="ＭＳ 明朝" w:hAnsi="ＭＳ 明朝"/>
            <w:szCs w:val="21"/>
          </w:rPr>
          <w:t>．</w:t>
        </w:r>
      </w:ins>
    </w:p>
    <w:p w14:paraId="4B608BEA" w14:textId="403B4E74" w:rsidR="00BF10E4" w:rsidRPr="00AD447B" w:rsidDel="003E6B44" w:rsidRDefault="008536C7" w:rsidP="00C3237A">
      <w:pPr>
        <w:ind w:firstLineChars="50" w:firstLine="105"/>
        <w:rPr>
          <w:del w:id="448" w:author="vent24" w:date="2014-07-04T12:10:00Z"/>
          <w:szCs w:val="21"/>
        </w:rPr>
      </w:pPr>
      <w:r>
        <w:rPr>
          <w:noProof/>
          <w:szCs w:val="21"/>
        </w:rPr>
        <w:lastRenderedPageBreak/>
        <w:pict w14:anchorId="4CB073C7">
          <v:shapetype id="_x0000_t202" coordsize="21600,21600" o:spt="202" path="m,l,21600r21600,l21600,xe">
            <v:stroke joinstyle="miter"/>
            <v:path gradientshapeok="t" o:connecttype="rect"/>
          </v:shapetype>
          <v:shape id="_x0000_s1045" type="#_x0000_t202" style="position:absolute;left:0;text-align:left;margin-left:1.95pt;margin-top:13.25pt;width:32.25pt;height:19.5pt;z-index:2" filled="f" stroked="f">
            <v:textbox inset="5.85pt,.7pt,5.85pt,.7pt">
              <w:txbxContent>
                <w:p w14:paraId="17E7ACE3" w14:textId="2ABB547C" w:rsidR="002A3B1D" w:rsidRDefault="002A3B1D">
                  <w:ins w:id="449" w:author="vent24" w:date="2014-07-04T16:37:00Z">
                    <w:r>
                      <w:rPr>
                        <w:rFonts w:hint="eastAsia"/>
                      </w:rPr>
                      <w:t>(</w:t>
                    </w:r>
                  </w:ins>
                  <w:ins w:id="450" w:author="vent24" w:date="2014-07-04T16:40:00Z">
                    <w:r>
                      <w:t xml:space="preserve"> </w:t>
                    </w:r>
                  </w:ins>
                  <w:ins w:id="451" w:author="vent24" w:date="2014-07-04T16:37:00Z">
                    <w:r>
                      <w:rPr>
                        <w:rFonts w:hint="eastAsia"/>
                      </w:rPr>
                      <w:t>A</w:t>
                    </w:r>
                  </w:ins>
                  <w:ins w:id="452" w:author="vent24" w:date="2014-07-04T16:40:00Z">
                    <w:r>
                      <w:t xml:space="preserve"> </w:t>
                    </w:r>
                  </w:ins>
                  <w:ins w:id="453" w:author="vent24" w:date="2014-07-04T16:37:00Z">
                    <w:r>
                      <w:rPr>
                        <w:rFonts w:hint="eastAsia"/>
                      </w:rPr>
                      <w:t>)</w:t>
                    </w:r>
                  </w:ins>
                </w:p>
              </w:txbxContent>
            </v:textbox>
            <w10:wrap anchorx="page" anchory="page"/>
          </v:shape>
        </w:pict>
      </w:r>
      <w:del w:id="454" w:author="vent24" w:date="2014-07-04T16:35:00Z">
        <w:r w:rsidR="00BF10E4" w:rsidRPr="00AD447B" w:rsidDel="008536C7">
          <w:rPr>
            <w:szCs w:val="21"/>
          </w:rPr>
          <w:delText xml:space="preserve">( A </w:delText>
        </w:r>
        <w:r w:rsidR="00BF10E4" w:rsidRPr="00AD447B" w:rsidDel="008536C7">
          <w:rPr>
            <w:rFonts w:hint="eastAsia"/>
            <w:szCs w:val="21"/>
          </w:rPr>
          <w:delText>）</w:delText>
        </w:r>
      </w:del>
    </w:p>
    <w:p w14:paraId="51E47682" w14:textId="0929540F" w:rsidR="00BF10E4" w:rsidDel="00A33091" w:rsidRDefault="008536C7" w:rsidP="008536C7">
      <w:pPr>
        <w:ind w:firstLineChars="50" w:firstLine="105"/>
        <w:rPr>
          <w:del w:id="455" w:author="vent24" w:date="2014-07-04T16:37:00Z"/>
          <w:rFonts w:ascii="ＭＳ 明朝"/>
          <w:szCs w:val="21"/>
        </w:rPr>
      </w:pPr>
      <w:r>
        <w:rPr>
          <w:rFonts w:ascii="ＭＳ 明朝"/>
          <w:szCs w:val="21"/>
        </w:rPr>
        <w:pict w14:anchorId="1D8F17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2pt;height:170.25pt">
            <v:imagedata r:id="rId10" o:title="" croptop="720f" cropbottom="5675f"/>
          </v:shape>
        </w:pict>
      </w:r>
    </w:p>
    <w:p w14:paraId="1632A041" w14:textId="77777777" w:rsidR="00A33091" w:rsidRDefault="00A33091" w:rsidP="00C3237A">
      <w:pPr>
        <w:ind w:firstLineChars="50" w:firstLine="105"/>
        <w:rPr>
          <w:ins w:id="456" w:author="vent24" w:date="2014-07-04T16:45:00Z"/>
          <w:rFonts w:ascii="ＭＳ 明朝"/>
          <w:szCs w:val="21"/>
        </w:rPr>
      </w:pPr>
    </w:p>
    <w:p w14:paraId="44A345A6" w14:textId="77777777" w:rsidR="00BF10E4" w:rsidDel="008536C7" w:rsidRDefault="00BF10E4" w:rsidP="00C3237A">
      <w:pPr>
        <w:ind w:firstLineChars="50" w:firstLine="105"/>
        <w:rPr>
          <w:del w:id="457" w:author="vent24" w:date="2014-07-04T16:37:00Z"/>
          <w:rFonts w:ascii="ＭＳ 明朝"/>
          <w:szCs w:val="21"/>
        </w:rPr>
      </w:pPr>
    </w:p>
    <w:p w14:paraId="46B3C4C6" w14:textId="77777777" w:rsidR="00BF10E4" w:rsidRPr="00AD447B" w:rsidRDefault="00BF10E4" w:rsidP="008536C7">
      <w:pPr>
        <w:ind w:firstLineChars="50" w:firstLine="105"/>
        <w:rPr>
          <w:szCs w:val="21"/>
        </w:rPr>
      </w:pPr>
      <w:del w:id="458" w:author="vent24" w:date="2014-07-04T16:37:00Z">
        <w:r w:rsidRPr="00AD447B" w:rsidDel="008536C7">
          <w:rPr>
            <w:szCs w:val="21"/>
          </w:rPr>
          <w:delText>(</w:delText>
        </w:r>
        <w:r w:rsidDel="008536C7">
          <w:rPr>
            <w:szCs w:val="21"/>
          </w:rPr>
          <w:delText xml:space="preserve"> </w:delText>
        </w:r>
        <w:r w:rsidRPr="00AD447B" w:rsidDel="008536C7">
          <w:rPr>
            <w:szCs w:val="21"/>
          </w:rPr>
          <w:delText>B</w:delText>
        </w:r>
        <w:r w:rsidDel="008536C7">
          <w:rPr>
            <w:szCs w:val="21"/>
          </w:rPr>
          <w:delText xml:space="preserve"> </w:delText>
        </w:r>
        <w:r w:rsidRPr="00AD447B" w:rsidDel="008536C7">
          <w:rPr>
            <w:szCs w:val="21"/>
          </w:rPr>
          <w:delText>)</w:delText>
        </w:r>
      </w:del>
    </w:p>
    <w:p w14:paraId="7990C71A" w14:textId="3E3D8BC3" w:rsidR="00BF10E4" w:rsidRDefault="008536C7" w:rsidP="00C3237A">
      <w:pPr>
        <w:ind w:firstLineChars="50" w:firstLine="105"/>
        <w:rPr>
          <w:ins w:id="459" w:author="vent24" w:date="2014-07-04T16:40:00Z"/>
          <w:rFonts w:ascii="ＭＳ 明朝"/>
          <w:szCs w:val="21"/>
        </w:rPr>
      </w:pPr>
      <w:ins w:id="460" w:author="vent24" w:date="2014-07-04T16:38:00Z">
        <w:r>
          <w:rPr>
            <w:rFonts w:ascii="ＭＳ 明朝"/>
            <w:noProof/>
            <w:szCs w:val="21"/>
          </w:rPr>
          <w:pict w14:anchorId="4CB073C7">
            <v:shape id="_x0000_s1047" type="#_x0000_t202" style="position:absolute;left:0;text-align:left;margin-left:4.95pt;margin-top:6.5pt;width:36pt;height:19.5pt;z-index:4" filled="f" stroked="f">
              <v:textbox inset="5.85pt,.7pt,5.85pt,.7pt">
                <w:txbxContent>
                  <w:p w14:paraId="0D3C4550" w14:textId="7B8E7818" w:rsidR="002A3B1D" w:rsidRDefault="002A3B1D" w:rsidP="008536C7">
                    <w:ins w:id="461" w:author="vent24" w:date="2014-07-04T16:37:00Z">
                      <w:r>
                        <w:rPr>
                          <w:rFonts w:hint="eastAsia"/>
                        </w:rPr>
                        <w:t>(</w:t>
                      </w:r>
                    </w:ins>
                    <w:ins w:id="462" w:author="vent24" w:date="2014-07-04T16:39:00Z">
                      <w:r>
                        <w:t xml:space="preserve"> B </w:t>
                      </w:r>
                    </w:ins>
                    <w:ins w:id="463" w:author="vent24" w:date="2014-07-04T16:37:00Z">
                      <w:r>
                        <w:rPr>
                          <w:rFonts w:hint="eastAsia"/>
                        </w:rPr>
                        <w:t>)</w:t>
                      </w:r>
                    </w:ins>
                  </w:p>
                </w:txbxContent>
              </v:textbox>
              <w10:wrap anchorx="page" anchory="page"/>
            </v:shape>
          </w:pict>
        </w:r>
      </w:ins>
      <w:del w:id="464" w:author="vent24" w:date="2014-07-04T16:38:00Z">
        <w:r w:rsidDel="008536C7">
          <w:rPr>
            <w:rFonts w:ascii="ＭＳ 明朝"/>
            <w:noProof/>
            <w:szCs w:val="21"/>
          </w:rPr>
          <w:pict w14:anchorId="7EF00B66">
            <v:shape id="_x0000_s1046" type="#_x0000_t202" style="position:absolute;left:0;text-align:left;margin-left:14.7pt;margin-top:14.75pt;width:1in;height:1in;z-index:3">
              <v:textbox inset="5.85pt,.7pt,5.85pt,.7pt">
                <w:txbxContent>
                  <w:p w14:paraId="3EBC7E72" w14:textId="77777777" w:rsidR="002A3B1D" w:rsidRDefault="002A3B1D"/>
                </w:txbxContent>
              </v:textbox>
              <w10:wrap anchorx="page" anchory="page"/>
            </v:shape>
          </w:pict>
        </w:r>
      </w:del>
      <w:r w:rsidR="0081267C">
        <w:rPr>
          <w:rFonts w:ascii="ＭＳ 明朝"/>
          <w:szCs w:val="21"/>
        </w:rPr>
        <w:pict w14:anchorId="1583642E">
          <v:shape id="_x0000_i1026" type="#_x0000_t75" style="width:266.25pt;height:186pt">
            <v:imagedata r:id="rId11" o:title="" croptop="3871f" cropbottom="2415f"/>
          </v:shape>
        </w:pict>
      </w:r>
    </w:p>
    <w:p w14:paraId="1C307AC7" w14:textId="1D68E828" w:rsidR="008536C7" w:rsidRDefault="008536C7" w:rsidP="00C3237A">
      <w:pPr>
        <w:ind w:firstLineChars="50" w:firstLine="105"/>
        <w:rPr>
          <w:rFonts w:ascii="ＭＳ 明朝"/>
          <w:szCs w:val="21"/>
        </w:rPr>
      </w:pPr>
    </w:p>
    <w:p w14:paraId="42333538" w14:textId="5C9F19DA" w:rsidR="00BF10E4" w:rsidRPr="00AD447B" w:rsidDel="008536C7" w:rsidRDefault="008536C7" w:rsidP="00C3237A">
      <w:pPr>
        <w:ind w:firstLineChars="50" w:firstLine="105"/>
        <w:rPr>
          <w:del w:id="465" w:author="vent24" w:date="2014-07-04T16:40:00Z"/>
          <w:szCs w:val="21"/>
        </w:rPr>
      </w:pPr>
      <w:ins w:id="466" w:author="vent24" w:date="2014-07-04T16:40:00Z">
        <w:r>
          <w:rPr>
            <w:rFonts w:ascii="ＭＳ 明朝"/>
            <w:noProof/>
            <w:szCs w:val="21"/>
          </w:rPr>
          <w:pict w14:anchorId="4CB073C7">
            <v:shape id="_x0000_s1048" type="#_x0000_t202" style="position:absolute;left:0;text-align:left;margin-left:12.45pt;margin-top:5pt;width:32.25pt;height:19.5pt;z-index:5" filled="f" stroked="f">
              <v:textbox inset="5.85pt,.7pt,5.85pt,.7pt">
                <w:txbxContent>
                  <w:p w14:paraId="0723CFFE" w14:textId="51C11AD0" w:rsidR="002A3B1D" w:rsidRDefault="002A3B1D" w:rsidP="008536C7">
                    <w:ins w:id="467" w:author="vent24" w:date="2014-07-04T16:37:00Z">
                      <w:r>
                        <w:rPr>
                          <w:rFonts w:hint="eastAsia"/>
                        </w:rPr>
                        <w:t>(</w:t>
                      </w:r>
                    </w:ins>
                    <w:ins w:id="468" w:author="vent24" w:date="2014-07-04T16:40:00Z">
                      <w:r>
                        <w:t xml:space="preserve"> </w:t>
                      </w:r>
                    </w:ins>
                    <w:ins w:id="469" w:author="vent24" w:date="2014-07-04T16:37:00Z">
                      <w:r>
                        <w:rPr>
                          <w:rFonts w:hint="eastAsia"/>
                        </w:rPr>
                        <w:t>C )</w:t>
                      </w:r>
                    </w:ins>
                  </w:p>
                </w:txbxContent>
              </v:textbox>
              <w10:wrap anchorx="page" anchory="page"/>
            </v:shape>
          </w:pict>
        </w:r>
      </w:ins>
      <w:del w:id="470" w:author="vent24" w:date="2014-07-04T16:40:00Z">
        <w:r w:rsidR="00BF10E4" w:rsidDel="008536C7">
          <w:rPr>
            <w:szCs w:val="21"/>
          </w:rPr>
          <w:delText>( C )</w:delText>
        </w:r>
      </w:del>
    </w:p>
    <w:p w14:paraId="418D7A16" w14:textId="77777777" w:rsidR="00BF10E4" w:rsidRDefault="0081267C" w:rsidP="00C3237A">
      <w:pPr>
        <w:ind w:firstLineChars="50" w:firstLine="105"/>
        <w:rPr>
          <w:rFonts w:ascii="ＭＳ 明朝"/>
          <w:szCs w:val="21"/>
        </w:rPr>
      </w:pPr>
      <w:r>
        <w:rPr>
          <w:rFonts w:ascii="ＭＳ 明朝"/>
          <w:szCs w:val="21"/>
        </w:rPr>
        <w:pict w14:anchorId="6CA70489">
          <v:shape id="_x0000_i1027" type="#_x0000_t75" style="width:266.25pt;height:189pt">
            <v:imagedata r:id="rId12" o:title="" croptop="1481f" cropbottom="1972f"/>
          </v:shape>
        </w:pict>
      </w:r>
    </w:p>
    <w:p w14:paraId="6B91888A" w14:textId="3EBA63CD" w:rsidR="00BF10E4" w:rsidRPr="00AD447B" w:rsidDel="008536C7" w:rsidRDefault="008536C7" w:rsidP="00C3237A">
      <w:pPr>
        <w:ind w:firstLineChars="50" w:firstLine="105"/>
        <w:rPr>
          <w:del w:id="471" w:author="vent24" w:date="2014-07-04T16:40:00Z"/>
          <w:szCs w:val="21"/>
        </w:rPr>
      </w:pPr>
      <w:ins w:id="472" w:author="vent24" w:date="2014-07-04T16:41:00Z">
        <w:r>
          <w:rPr>
            <w:noProof/>
            <w:szCs w:val="21"/>
          </w:rPr>
          <w:lastRenderedPageBreak/>
          <w:pict w14:anchorId="4CB073C7">
            <v:shape id="_x0000_s1049" type="#_x0000_t202" style="position:absolute;left:0;text-align:left;margin-left:7.95pt;margin-top:10.25pt;width:39pt;height:19.5pt;z-index:6" filled="f" stroked="f">
              <v:textbox inset="5.85pt,.7pt,5.85pt,.7pt">
                <w:txbxContent>
                  <w:p w14:paraId="412B5325" w14:textId="4A10B897" w:rsidR="002A3B1D" w:rsidRDefault="002A3B1D" w:rsidP="008536C7">
                    <w:ins w:id="473" w:author="vent24" w:date="2014-07-04T16:37:00Z">
                      <w:r>
                        <w:rPr>
                          <w:rFonts w:hint="eastAsia"/>
                        </w:rPr>
                        <w:t>(</w:t>
                      </w:r>
                    </w:ins>
                    <w:ins w:id="474" w:author="vent24" w:date="2014-07-04T16:41:00Z">
                      <w:r>
                        <w:t xml:space="preserve"> </w:t>
                      </w:r>
                    </w:ins>
                    <w:ins w:id="475" w:author="vent24" w:date="2014-07-04T16:37:00Z">
                      <w:r>
                        <w:rPr>
                          <w:rFonts w:hint="eastAsia"/>
                        </w:rPr>
                        <w:t>D</w:t>
                      </w:r>
                    </w:ins>
                    <w:ins w:id="476" w:author="vent24" w:date="2014-07-04T16:41:00Z">
                      <w:r>
                        <w:t xml:space="preserve"> </w:t>
                      </w:r>
                    </w:ins>
                    <w:ins w:id="477" w:author="vent24" w:date="2014-07-04T16:37:00Z">
                      <w:r>
                        <w:rPr>
                          <w:rFonts w:hint="eastAsia"/>
                        </w:rPr>
                        <w:t>)</w:t>
                      </w:r>
                    </w:ins>
                  </w:p>
                </w:txbxContent>
              </v:textbox>
              <w10:wrap anchorx="page" anchory="page"/>
            </v:shape>
          </w:pict>
        </w:r>
      </w:ins>
      <w:del w:id="478" w:author="vent24" w:date="2014-07-04T16:40:00Z">
        <w:r w:rsidR="00BF10E4" w:rsidDel="008536C7">
          <w:rPr>
            <w:szCs w:val="21"/>
          </w:rPr>
          <w:delText>( D )</w:delText>
        </w:r>
      </w:del>
    </w:p>
    <w:p w14:paraId="492FFB36" w14:textId="77777777" w:rsidR="00BF10E4" w:rsidRDefault="0081267C" w:rsidP="00C3237A">
      <w:pPr>
        <w:ind w:firstLineChars="50" w:firstLine="105"/>
        <w:rPr>
          <w:ins w:id="479" w:author="vent24" w:date="2014-07-04T16:45:00Z"/>
          <w:rFonts w:ascii="ＭＳ 明朝"/>
          <w:szCs w:val="21"/>
        </w:rPr>
      </w:pPr>
      <w:r>
        <w:rPr>
          <w:rFonts w:ascii="ＭＳ 明朝"/>
          <w:szCs w:val="21"/>
        </w:rPr>
        <w:pict w14:anchorId="5E65F514">
          <v:shape id="_x0000_i1028" type="#_x0000_t75" style="width:252pt;height:165.75pt">
            <v:imagedata r:id="rId13" o:title="" croptop="3083f" cropbottom="1541f"/>
          </v:shape>
        </w:pict>
      </w:r>
    </w:p>
    <w:p w14:paraId="755590FE" w14:textId="77777777" w:rsidR="00A33091" w:rsidRDefault="00A33091" w:rsidP="00C3237A">
      <w:pPr>
        <w:ind w:firstLineChars="50" w:firstLine="105"/>
        <w:rPr>
          <w:rFonts w:ascii="ＭＳ 明朝"/>
          <w:szCs w:val="21"/>
        </w:rPr>
      </w:pPr>
    </w:p>
    <w:p w14:paraId="50C521CE" w14:textId="12DCE201" w:rsidR="00BF10E4" w:rsidRPr="00AD447B" w:rsidDel="003671F0" w:rsidRDefault="002A3B1D" w:rsidP="00C3237A">
      <w:pPr>
        <w:ind w:firstLineChars="50" w:firstLine="105"/>
        <w:rPr>
          <w:del w:id="480" w:author="vent24" w:date="2014-07-04T11:53:00Z"/>
          <w:sz w:val="24"/>
          <w:szCs w:val="24"/>
        </w:rPr>
      </w:pPr>
      <w:ins w:id="481" w:author="vent24" w:date="2014-07-04T11:53:00Z">
        <w:r>
          <w:rPr>
            <w:noProof/>
          </w:rPr>
          <w:pict w14:anchorId="467354B3">
            <v:shape id="_x0000_s1036" type="#_x0000_t202" style="position:absolute;left:0;text-align:left;margin-left:-3.75pt;margin-top:5.75pt;width:43.2pt;height:21pt;z-index:1;mso-position-horizontal-relative:text;mso-position-vertical-relative:text" filled="f" stroked="f">
              <v:textbox inset="5.85pt,.7pt,5.85pt,.7pt">
                <w:txbxContent>
                  <w:p w14:paraId="51853AC2" w14:textId="77777777" w:rsidR="002A3B1D" w:rsidRPr="007C01BF" w:rsidRDefault="002A3B1D" w:rsidP="002A3B1D">
                    <w:pPr>
                      <w:ind w:firstLineChars="50" w:firstLine="105"/>
                      <w:rPr>
                        <w:szCs w:val="21"/>
                      </w:rPr>
                    </w:pPr>
                    <w:r>
                      <w:rPr>
                        <w:szCs w:val="21"/>
                      </w:rPr>
                      <w:t>( E )</w:t>
                    </w:r>
                  </w:p>
                </w:txbxContent>
              </v:textbox>
            </v:shape>
          </w:pict>
        </w:r>
      </w:ins>
      <w:del w:id="482" w:author="vent24" w:date="2014-07-04T11:53:00Z">
        <w:r w:rsidR="00BF10E4" w:rsidDel="003671F0">
          <w:rPr>
            <w:szCs w:val="21"/>
          </w:rPr>
          <w:delText>( E )</w:delText>
        </w:r>
      </w:del>
    </w:p>
    <w:p w14:paraId="35AEB7D9" w14:textId="47B86136" w:rsidR="00BF10E4" w:rsidRDefault="0081267C" w:rsidP="008536C7">
      <w:pPr>
        <w:tabs>
          <w:tab w:val="left" w:pos="5580"/>
        </w:tabs>
        <w:rPr>
          <w:sz w:val="24"/>
          <w:szCs w:val="24"/>
        </w:rPr>
        <w:pPrChange w:id="483" w:author="vent24" w:date="2014-07-04T16:34:00Z">
          <w:pPr/>
        </w:pPrChange>
      </w:pPr>
      <w:r>
        <w:rPr>
          <w:rFonts w:ascii="ＭＳ 明朝"/>
          <w:noProof/>
          <w:szCs w:val="21"/>
        </w:rPr>
        <w:pict w14:anchorId="0877DD1B">
          <v:shape id="図 1" o:spid="_x0000_i1029" type="#_x0000_t75" style="width:243.75pt;height:165pt;visibility:visible;mso-position-horizontal:absolute;mso-position-horizontal-relative:text;mso-position-vertical:absolute;mso-position-vertical-relative:text;mso-width-relative:page;mso-height-relative:page">
            <v:imagedata r:id="rId14" o:title="" croptop="4811f" cropbottom="1716f"/>
          </v:shape>
        </w:pict>
      </w:r>
      <w:ins w:id="484" w:author="vent24" w:date="2014-07-04T16:34:00Z">
        <w:r w:rsidR="008536C7">
          <w:rPr>
            <w:rFonts w:ascii="ＭＳ 明朝"/>
            <w:noProof/>
            <w:szCs w:val="21"/>
          </w:rPr>
          <w:tab/>
        </w:r>
      </w:ins>
    </w:p>
    <w:p w14:paraId="1890D8A0" w14:textId="1A101B90" w:rsidR="00A42180" w:rsidRDefault="00BF10E4" w:rsidP="00B26FE5">
      <w:pPr>
        <w:rPr>
          <w:ins w:id="485" w:author="vent24" w:date="2014-07-04T10:38:00Z"/>
          <w:szCs w:val="21"/>
        </w:rPr>
      </w:pPr>
      <w:r>
        <w:rPr>
          <w:rFonts w:hint="eastAsia"/>
          <w:szCs w:val="21"/>
        </w:rPr>
        <w:t xml:space="preserve">図１　</w:t>
      </w:r>
      <w:ins w:id="486" w:author="vent24" w:date="2014-07-03T20:01:00Z">
        <w:r w:rsidR="000B1466">
          <w:rPr>
            <w:rFonts w:hint="eastAsia"/>
            <w:szCs w:val="21"/>
          </w:rPr>
          <w:t>アブラナ科スプラウトから同定されたマススペクトル</w:t>
        </w:r>
      </w:ins>
      <w:ins w:id="487" w:author="vent24" w:date="2014-07-04T16:44:00Z">
        <w:r w:rsidR="008536C7">
          <w:rPr>
            <w:rFonts w:hint="eastAsia"/>
            <w:szCs w:val="21"/>
          </w:rPr>
          <w:t>．</w:t>
        </w:r>
      </w:ins>
    </w:p>
    <w:p w14:paraId="49EEDB46" w14:textId="2AB6D86F" w:rsidR="00A42180" w:rsidRDefault="002B3409" w:rsidP="00B26FE5">
      <w:pPr>
        <w:rPr>
          <w:szCs w:val="21"/>
        </w:rPr>
      </w:pPr>
      <w:ins w:id="488" w:author="vent24" w:date="2014-07-04T10:39:00Z">
        <w:r>
          <w:rPr>
            <w:rFonts w:hint="eastAsia"/>
            <w:szCs w:val="21"/>
          </w:rPr>
          <w:t>物質の同定には</w:t>
        </w:r>
        <w:r>
          <w:rPr>
            <w:szCs w:val="21"/>
          </w:rPr>
          <w:t>NIST</w:t>
        </w:r>
        <w:r>
          <w:rPr>
            <w:rFonts w:hint="eastAsia"/>
            <w:szCs w:val="21"/>
          </w:rPr>
          <w:t>マススペクトルライブラリーのデータを元に質量電荷比</w:t>
        </w:r>
        <w:r w:rsidRPr="00172262">
          <w:rPr>
            <w:szCs w:val="21"/>
            <w:rPrChange w:id="489" w:author="vent24" w:date="2014-07-04T18:43:00Z">
              <w:rPr>
                <w:rFonts w:hint="eastAsia"/>
                <w:szCs w:val="21"/>
              </w:rPr>
            </w:rPrChange>
          </w:rPr>
          <w:t>（</w:t>
        </w:r>
        <w:r w:rsidRPr="00172262">
          <w:rPr>
            <w:i/>
            <w:szCs w:val="21"/>
            <w:rPrChange w:id="490" w:author="vent24" w:date="2014-07-04T18:43:00Z">
              <w:rPr>
                <w:i/>
                <w:szCs w:val="21"/>
              </w:rPr>
            </w:rPrChange>
          </w:rPr>
          <w:t xml:space="preserve">m/z </w:t>
        </w:r>
      </w:ins>
      <w:ins w:id="491" w:author="vent24" w:date="2014-07-04T18:42:00Z">
        <w:r w:rsidR="00B820D7" w:rsidRPr="00172262">
          <w:rPr>
            <w:szCs w:val="21"/>
            <w:rPrChange w:id="492" w:author="vent24" w:date="2014-07-04T18:43:00Z">
              <w:rPr>
                <w:rFonts w:hint="eastAsia"/>
                <w:szCs w:val="21"/>
              </w:rPr>
            </w:rPrChange>
          </w:rPr>
          <w:t>）</w:t>
        </w:r>
      </w:ins>
      <w:ins w:id="493" w:author="vent24" w:date="2014-07-04T10:39:00Z">
        <w:r>
          <w:rPr>
            <w:rFonts w:hint="eastAsia"/>
            <w:szCs w:val="21"/>
          </w:rPr>
          <w:t>から図中の色枠で示す構造的な特徴を考察し</w:t>
        </w:r>
      </w:ins>
      <w:ins w:id="494" w:author="vent24" w:date="2014-07-04T16:44:00Z">
        <w:r w:rsidR="008536C7">
          <w:rPr>
            <w:rFonts w:hint="eastAsia"/>
            <w:szCs w:val="21"/>
          </w:rPr>
          <w:t>，</w:t>
        </w:r>
      </w:ins>
      <w:ins w:id="495" w:author="vent24" w:date="2014-07-04T10:39:00Z">
        <w:r>
          <w:rPr>
            <w:rFonts w:hint="eastAsia"/>
            <w:szCs w:val="21"/>
          </w:rPr>
          <w:t>確認を行った</w:t>
        </w:r>
      </w:ins>
      <w:ins w:id="496" w:author="vent24" w:date="2014-07-04T16:44:00Z">
        <w:r w:rsidR="008536C7">
          <w:rPr>
            <w:rFonts w:hint="eastAsia"/>
            <w:szCs w:val="21"/>
          </w:rPr>
          <w:t>．</w:t>
        </w:r>
      </w:ins>
      <w:ins w:id="497" w:author="vent24" w:date="2014-07-04T10:34:00Z">
        <w:r w:rsidR="0012390D">
          <w:rPr>
            <w:rFonts w:hint="eastAsia"/>
            <w:szCs w:val="21"/>
          </w:rPr>
          <w:t>黄色はその分子の最大の</w:t>
        </w:r>
      </w:ins>
      <w:ins w:id="498" w:author="vent24" w:date="2014-07-04T10:35:00Z">
        <w:r w:rsidR="0012390D">
          <w:rPr>
            <w:rFonts w:hint="eastAsia"/>
            <w:szCs w:val="21"/>
          </w:rPr>
          <w:t>マススペクトルを</w:t>
        </w:r>
      </w:ins>
      <w:ins w:id="499" w:author="vent24" w:date="2014-07-04T16:44:00Z">
        <w:r w:rsidR="008536C7">
          <w:rPr>
            <w:rFonts w:hint="eastAsia"/>
            <w:szCs w:val="21"/>
          </w:rPr>
          <w:t>，</w:t>
        </w:r>
      </w:ins>
      <w:ins w:id="500" w:author="vent24" w:date="2014-07-04T10:35:00Z">
        <w:r w:rsidR="0012390D">
          <w:rPr>
            <w:rFonts w:hint="eastAsia"/>
            <w:szCs w:val="21"/>
          </w:rPr>
          <w:t>緑は</w:t>
        </w:r>
        <w:r w:rsidR="0012390D">
          <w:rPr>
            <w:rFonts w:hint="eastAsia"/>
            <w:szCs w:val="21"/>
          </w:rPr>
          <w:t>ITC</w:t>
        </w:r>
        <w:r w:rsidR="0012390D">
          <w:rPr>
            <w:rFonts w:hint="eastAsia"/>
            <w:szCs w:val="21"/>
          </w:rPr>
          <w:t>に特徴的なマススペクトル</w:t>
        </w:r>
      </w:ins>
      <w:ins w:id="501" w:author="vent24" w:date="2014-07-04T16:44:00Z">
        <w:r w:rsidR="008536C7">
          <w:rPr>
            <w:rFonts w:hint="eastAsia"/>
            <w:szCs w:val="21"/>
          </w:rPr>
          <w:t>，</w:t>
        </w:r>
      </w:ins>
      <w:ins w:id="502" w:author="vent24" w:date="2014-07-04T10:35:00Z">
        <w:r w:rsidR="0012390D">
          <w:rPr>
            <w:rFonts w:hint="eastAsia"/>
            <w:szCs w:val="21"/>
          </w:rPr>
          <w:t>黄緑は</w:t>
        </w:r>
      </w:ins>
      <w:ins w:id="503" w:author="vent24" w:date="2014-07-04T10:36:00Z">
        <w:r w:rsidR="0012390D">
          <w:rPr>
            <w:rFonts w:hint="eastAsia"/>
            <w:szCs w:val="21"/>
          </w:rPr>
          <w:t>緑が</w:t>
        </w:r>
      </w:ins>
      <w:ins w:id="504" w:author="vent24" w:date="2014-07-04T10:37:00Z">
        <w:r w:rsidR="0012390D">
          <w:rPr>
            <w:rFonts w:hint="eastAsia"/>
            <w:szCs w:val="21"/>
          </w:rPr>
          <w:t>イオン化</w:t>
        </w:r>
      </w:ins>
      <w:ins w:id="505" w:author="vent24" w:date="2014-07-04T10:36:00Z">
        <w:r w:rsidR="0012390D">
          <w:rPr>
            <w:rFonts w:hint="eastAsia"/>
            <w:szCs w:val="21"/>
          </w:rPr>
          <w:t>されたときにできる</w:t>
        </w:r>
      </w:ins>
      <w:ins w:id="506" w:author="vent24" w:date="2014-07-04T10:37:00Z">
        <w:r w:rsidR="0012390D">
          <w:rPr>
            <w:rFonts w:hint="eastAsia"/>
            <w:szCs w:val="21"/>
          </w:rPr>
          <w:t>もう一つのマススペクトル</w:t>
        </w:r>
      </w:ins>
      <w:ins w:id="507" w:author="vent24" w:date="2014-07-04T16:44:00Z">
        <w:r w:rsidR="008536C7">
          <w:rPr>
            <w:rFonts w:hint="eastAsia"/>
            <w:szCs w:val="21"/>
          </w:rPr>
          <w:t>，</w:t>
        </w:r>
      </w:ins>
      <w:ins w:id="508" w:author="vent24" w:date="2014-07-04T10:37:00Z">
        <w:r w:rsidR="0012390D">
          <w:rPr>
            <w:rFonts w:hint="eastAsia"/>
            <w:szCs w:val="21"/>
          </w:rPr>
          <w:t>水色は上記以外でその分子に特徴的なマススペクトルを表す</w:t>
        </w:r>
      </w:ins>
      <w:ins w:id="509" w:author="vent24" w:date="2014-07-04T16:44:00Z">
        <w:r w:rsidR="008536C7">
          <w:rPr>
            <w:rFonts w:hint="eastAsia"/>
            <w:szCs w:val="21"/>
          </w:rPr>
          <w:t>．</w:t>
        </w:r>
      </w:ins>
      <w:ins w:id="510" w:author="vent24" w:date="2014-07-04T11:46:00Z">
        <w:r w:rsidR="003671F0">
          <w:rPr>
            <w:rFonts w:hint="eastAsia"/>
            <w:szCs w:val="21"/>
          </w:rPr>
          <w:t>それぞれ</w:t>
        </w:r>
      </w:ins>
      <w:r w:rsidR="00BF10E4" w:rsidRPr="005F3D7C">
        <w:rPr>
          <w:rFonts w:hint="eastAsia"/>
          <w:szCs w:val="21"/>
        </w:rPr>
        <w:t>（</w:t>
      </w:r>
      <w:r w:rsidR="00BF10E4" w:rsidRPr="005F3D7C">
        <w:rPr>
          <w:szCs w:val="21"/>
        </w:rPr>
        <w:t>A</w:t>
      </w:r>
      <w:r w:rsidR="00BF10E4" w:rsidRPr="005F3D7C">
        <w:rPr>
          <w:rFonts w:hint="eastAsia"/>
          <w:szCs w:val="21"/>
        </w:rPr>
        <w:t>）</w:t>
      </w:r>
      <w:r w:rsidR="00BF10E4" w:rsidRPr="005F3D7C">
        <w:rPr>
          <w:szCs w:val="21"/>
        </w:rPr>
        <w:t>4-Methylpentyl</w:t>
      </w:r>
      <w:del w:id="511" w:author="vent24" w:date="2014-07-04T16:44:00Z">
        <w:r w:rsidR="00BF10E4" w:rsidRPr="005F3D7C" w:rsidDel="008536C7">
          <w:rPr>
            <w:szCs w:val="21"/>
          </w:rPr>
          <w:delText>,</w:delText>
        </w:r>
      </w:del>
      <w:ins w:id="512" w:author="vent24" w:date="2014-07-04T16:44:00Z">
        <w:r w:rsidR="008536C7">
          <w:rPr>
            <w:szCs w:val="21"/>
          </w:rPr>
          <w:t>，</w:t>
        </w:r>
      </w:ins>
      <w:del w:id="513" w:author="vent24" w:date="2014-07-04T18:51:00Z">
        <w:r w:rsidR="00BF10E4" w:rsidRPr="005F3D7C" w:rsidDel="002A3B1D">
          <w:rPr>
            <w:szCs w:val="21"/>
          </w:rPr>
          <w:delText xml:space="preserve"> </w:delText>
        </w:r>
      </w:del>
      <w:r w:rsidR="00BF10E4" w:rsidRPr="005F3D7C">
        <w:rPr>
          <w:rFonts w:hint="eastAsia"/>
          <w:szCs w:val="21"/>
        </w:rPr>
        <w:t>（</w:t>
      </w:r>
      <w:r w:rsidR="00BF10E4" w:rsidRPr="005F3D7C">
        <w:rPr>
          <w:szCs w:val="21"/>
        </w:rPr>
        <w:t>B</w:t>
      </w:r>
      <w:r w:rsidR="00BF10E4" w:rsidRPr="005F3D7C">
        <w:rPr>
          <w:rFonts w:hint="eastAsia"/>
          <w:szCs w:val="21"/>
        </w:rPr>
        <w:t>）</w:t>
      </w:r>
      <w:r w:rsidR="00BF10E4" w:rsidRPr="005F3D7C">
        <w:rPr>
          <w:szCs w:val="21"/>
        </w:rPr>
        <w:t>Benzyl ITC</w:t>
      </w:r>
      <w:del w:id="514" w:author="vent24" w:date="2014-07-04T16:44:00Z">
        <w:r w:rsidR="00BF10E4" w:rsidRPr="005F3D7C" w:rsidDel="008536C7">
          <w:rPr>
            <w:szCs w:val="21"/>
          </w:rPr>
          <w:delText>,</w:delText>
        </w:r>
      </w:del>
      <w:ins w:id="515" w:author="vent24" w:date="2014-07-04T16:44:00Z">
        <w:r w:rsidR="008536C7">
          <w:rPr>
            <w:szCs w:val="21"/>
          </w:rPr>
          <w:t>，</w:t>
        </w:r>
      </w:ins>
      <w:del w:id="516" w:author="vent24" w:date="2014-07-04T18:51:00Z">
        <w:r w:rsidR="00BF10E4" w:rsidRPr="005F3D7C" w:rsidDel="002A3B1D">
          <w:rPr>
            <w:szCs w:val="21"/>
          </w:rPr>
          <w:delText xml:space="preserve"> </w:delText>
        </w:r>
      </w:del>
      <w:r w:rsidR="00BF10E4" w:rsidRPr="005F3D7C">
        <w:rPr>
          <w:rFonts w:hint="eastAsia"/>
          <w:szCs w:val="21"/>
        </w:rPr>
        <w:t>（</w:t>
      </w:r>
      <w:r w:rsidR="00BF10E4" w:rsidRPr="005F3D7C">
        <w:rPr>
          <w:szCs w:val="21"/>
        </w:rPr>
        <w:t>C</w:t>
      </w:r>
      <w:r w:rsidR="00BF10E4" w:rsidRPr="005F3D7C">
        <w:rPr>
          <w:rFonts w:hint="eastAsia"/>
          <w:szCs w:val="21"/>
        </w:rPr>
        <w:t>）</w:t>
      </w:r>
      <w:r w:rsidR="00BF10E4" w:rsidRPr="005F3D7C">
        <w:rPr>
          <w:szCs w:val="21"/>
        </w:rPr>
        <w:t>4-(</w:t>
      </w:r>
      <w:proofErr w:type="spellStart"/>
      <w:r w:rsidR="00BF10E4" w:rsidRPr="005F3D7C">
        <w:rPr>
          <w:szCs w:val="21"/>
        </w:rPr>
        <w:t>Methylthio</w:t>
      </w:r>
      <w:proofErr w:type="spellEnd"/>
      <w:r w:rsidR="00BF10E4" w:rsidRPr="005F3D7C">
        <w:rPr>
          <w:szCs w:val="21"/>
        </w:rPr>
        <w:t>)-3-butenyl ITC</w:t>
      </w:r>
      <w:del w:id="517" w:author="vent24" w:date="2014-07-04T16:44:00Z">
        <w:r w:rsidR="00BF10E4" w:rsidRPr="005F3D7C" w:rsidDel="008536C7">
          <w:rPr>
            <w:szCs w:val="21"/>
          </w:rPr>
          <w:delText>,</w:delText>
        </w:r>
      </w:del>
      <w:ins w:id="518" w:author="vent24" w:date="2014-07-04T16:44:00Z">
        <w:r w:rsidR="008536C7">
          <w:rPr>
            <w:szCs w:val="21"/>
          </w:rPr>
          <w:t>，</w:t>
        </w:r>
      </w:ins>
      <w:r w:rsidR="00BF10E4" w:rsidRPr="005F3D7C">
        <w:rPr>
          <w:rFonts w:hint="eastAsia"/>
          <w:szCs w:val="21"/>
        </w:rPr>
        <w:t>（</w:t>
      </w:r>
      <w:r w:rsidR="00BF10E4" w:rsidRPr="005F3D7C">
        <w:rPr>
          <w:szCs w:val="21"/>
        </w:rPr>
        <w:t>D</w:t>
      </w:r>
      <w:r w:rsidR="00BF10E4" w:rsidRPr="005F3D7C">
        <w:rPr>
          <w:rFonts w:hint="eastAsia"/>
          <w:szCs w:val="21"/>
        </w:rPr>
        <w:t>）</w:t>
      </w:r>
      <w:del w:id="519" w:author="vent24" w:date="2014-07-04T18:51:00Z">
        <w:r w:rsidR="00BF10E4" w:rsidRPr="005F3D7C" w:rsidDel="002A3B1D">
          <w:rPr>
            <w:szCs w:val="21"/>
          </w:rPr>
          <w:delText xml:space="preserve"> </w:delText>
        </w:r>
      </w:del>
      <w:r w:rsidR="00BF10E4" w:rsidRPr="005F3D7C">
        <w:rPr>
          <w:szCs w:val="21"/>
        </w:rPr>
        <w:t>4-(</w:t>
      </w:r>
      <w:proofErr w:type="spellStart"/>
      <w:r w:rsidR="00BF10E4" w:rsidRPr="005F3D7C">
        <w:rPr>
          <w:szCs w:val="21"/>
        </w:rPr>
        <w:t>Methylthio</w:t>
      </w:r>
      <w:proofErr w:type="spellEnd"/>
      <w:r w:rsidR="00BF10E4" w:rsidRPr="005F3D7C">
        <w:rPr>
          <w:szCs w:val="21"/>
        </w:rPr>
        <w:t>)butyl ITC</w:t>
      </w:r>
      <w:del w:id="520" w:author="vent24" w:date="2014-07-04T16:44:00Z">
        <w:r w:rsidR="00BF10E4" w:rsidRPr="005F3D7C" w:rsidDel="008536C7">
          <w:rPr>
            <w:szCs w:val="21"/>
          </w:rPr>
          <w:delText>,</w:delText>
        </w:r>
      </w:del>
      <w:ins w:id="521" w:author="vent24" w:date="2014-07-04T16:44:00Z">
        <w:r w:rsidR="008536C7">
          <w:rPr>
            <w:szCs w:val="21"/>
          </w:rPr>
          <w:t>，</w:t>
        </w:r>
      </w:ins>
      <w:del w:id="522" w:author="vent24" w:date="2014-07-04T18:51:00Z">
        <w:r w:rsidR="00BF10E4" w:rsidRPr="005F3D7C" w:rsidDel="002A3B1D">
          <w:rPr>
            <w:szCs w:val="21"/>
          </w:rPr>
          <w:delText xml:space="preserve"> </w:delText>
        </w:r>
      </w:del>
      <w:r w:rsidR="00BF10E4" w:rsidRPr="005F3D7C">
        <w:rPr>
          <w:rFonts w:hint="eastAsia"/>
          <w:szCs w:val="21"/>
        </w:rPr>
        <w:t>（</w:t>
      </w:r>
      <w:r w:rsidR="00BF10E4" w:rsidRPr="005F3D7C">
        <w:rPr>
          <w:szCs w:val="21"/>
        </w:rPr>
        <w:t>E</w:t>
      </w:r>
      <w:r w:rsidR="00BF10E4" w:rsidRPr="005F3D7C">
        <w:rPr>
          <w:rFonts w:hint="eastAsia"/>
          <w:szCs w:val="21"/>
        </w:rPr>
        <w:t>）</w:t>
      </w:r>
      <w:r w:rsidR="00BF10E4" w:rsidRPr="005F3D7C">
        <w:rPr>
          <w:szCs w:val="21"/>
        </w:rPr>
        <w:t>2-Phenylethyl ITC</w:t>
      </w:r>
      <w:r w:rsidR="00BF10E4">
        <w:rPr>
          <w:rFonts w:ascii="ＭＳ 明朝" w:hAnsi="ＭＳ 明朝" w:hint="eastAsia"/>
          <w:szCs w:val="21"/>
        </w:rPr>
        <w:t xml:space="preserve">　</w:t>
      </w:r>
      <w:ins w:id="523" w:author="vent24" w:date="2014-07-04T11:48:00Z">
        <w:r w:rsidR="002A3B1D">
          <w:rPr>
            <w:rFonts w:ascii="ＭＳ 明朝" w:hAnsi="ＭＳ 明朝" w:hint="eastAsia"/>
            <w:szCs w:val="21"/>
          </w:rPr>
          <w:t>の同定について表し</w:t>
        </w:r>
      </w:ins>
      <w:ins w:id="524" w:author="vent24" w:date="2014-07-04T18:51:00Z">
        <w:r w:rsidR="002A3B1D">
          <w:rPr>
            <w:rFonts w:ascii="ＭＳ 明朝" w:hAnsi="ＭＳ 明朝" w:hint="eastAsia"/>
            <w:szCs w:val="21"/>
          </w:rPr>
          <w:t>た</w:t>
        </w:r>
      </w:ins>
      <w:ins w:id="525" w:author="vent24" w:date="2014-07-04T16:44:00Z">
        <w:r w:rsidR="008536C7">
          <w:rPr>
            <w:rFonts w:ascii="ＭＳ 明朝" w:hAnsi="ＭＳ 明朝" w:hint="eastAsia"/>
            <w:szCs w:val="21"/>
          </w:rPr>
          <w:t>．</w:t>
        </w:r>
      </w:ins>
      <w:del w:id="526" w:author="vent24" w:date="2014-07-04T10:32:00Z">
        <w:r w:rsidR="00BF10E4" w:rsidDel="0012390D">
          <w:rPr>
            <w:rFonts w:ascii="ＭＳ 明朝" w:hAnsi="ＭＳ 明朝" w:hint="eastAsia"/>
            <w:szCs w:val="21"/>
          </w:rPr>
          <w:delText>の</w:delText>
        </w:r>
        <w:r w:rsidR="00BF10E4" w:rsidDel="0012390D">
          <w:rPr>
            <w:rFonts w:hint="eastAsia"/>
            <w:szCs w:val="21"/>
          </w:rPr>
          <w:delText>マススペクトル</w:delText>
        </w:r>
      </w:del>
    </w:p>
    <w:p w14:paraId="632EE989" w14:textId="2D0A6437" w:rsidR="00BF10E4" w:rsidRPr="00AD447B" w:rsidRDefault="008536C7" w:rsidP="00B26FE5">
      <w:pPr>
        <w:rPr>
          <w:szCs w:val="21"/>
        </w:rPr>
      </w:pPr>
      <w:ins w:id="527" w:author="vent24" w:date="2014-07-04T16:42:00Z">
        <w:r>
          <w:rPr>
            <w:szCs w:val="21"/>
          </w:rPr>
          <w:br w:type="page"/>
        </w:r>
      </w:ins>
    </w:p>
    <w:p w14:paraId="19C205DD" w14:textId="77777777" w:rsidR="00BF10E4" w:rsidRDefault="0081267C" w:rsidP="00B26FE5">
      <w:pPr>
        <w:rPr>
          <w:sz w:val="24"/>
          <w:szCs w:val="24"/>
        </w:rPr>
      </w:pPr>
      <w:r>
        <w:rPr>
          <w:sz w:val="24"/>
          <w:szCs w:val="24"/>
        </w:rPr>
        <w:pict w14:anchorId="796A0A4E">
          <v:shape id="_x0000_i1030" type="#_x0000_t75" style="width:280.5pt;height:172.5pt">
            <v:imagedata r:id="rId15" o:title="" croptop="3295f" cropbottom="7136f"/>
          </v:shape>
        </w:pict>
      </w:r>
    </w:p>
    <w:p w14:paraId="4367A1A3" w14:textId="4A4AC8CE" w:rsidR="00BF10E4" w:rsidRPr="003671F0" w:rsidRDefault="00BF10E4" w:rsidP="00B26FE5">
      <w:pPr>
        <w:rPr>
          <w:ins w:id="528" w:author="vent24" w:date="2014-07-04T11:52:00Z"/>
          <w:szCs w:val="21"/>
          <w:rPrChange w:id="529" w:author="vent24" w:date="2014-07-04T11:52:00Z">
            <w:rPr>
              <w:ins w:id="530" w:author="vent24" w:date="2014-07-04T11:52:00Z"/>
              <w:sz w:val="24"/>
              <w:szCs w:val="24"/>
            </w:rPr>
          </w:rPrChange>
        </w:rPr>
      </w:pPr>
      <w:r w:rsidRPr="003671F0">
        <w:rPr>
          <w:rFonts w:hint="eastAsia"/>
          <w:szCs w:val="21"/>
          <w:rPrChange w:id="531" w:author="vent24" w:date="2014-07-04T11:52:00Z">
            <w:rPr>
              <w:rFonts w:hint="eastAsia"/>
              <w:sz w:val="24"/>
              <w:szCs w:val="24"/>
            </w:rPr>
          </w:rPrChange>
        </w:rPr>
        <w:t>図２　アブラナ科植物の系統関係</w:t>
      </w:r>
      <w:ins w:id="532" w:author="vent24" w:date="2014-07-04T18:52:00Z">
        <w:r w:rsidR="002A3B1D">
          <w:rPr>
            <w:rFonts w:hint="eastAsia"/>
            <w:szCs w:val="21"/>
          </w:rPr>
          <w:t xml:space="preserve">　</w:t>
        </w:r>
        <w:r w:rsidR="002A3B1D" w:rsidRPr="002A3B1D">
          <w:rPr>
            <w:szCs w:val="21"/>
          </w:rPr>
          <w:t>(</w:t>
        </w:r>
        <w:r w:rsidR="002A3B1D" w:rsidRPr="005F3D7C">
          <w:rPr>
            <w:szCs w:val="21"/>
          </w:rPr>
          <w:t xml:space="preserve">Yang </w:t>
        </w:r>
        <w:r w:rsidR="002A3B1D" w:rsidRPr="001C11F5">
          <w:rPr>
            <w:i/>
            <w:szCs w:val="21"/>
          </w:rPr>
          <w:t>et al</w:t>
        </w:r>
        <w:r w:rsidR="002A3B1D">
          <w:rPr>
            <w:szCs w:val="21"/>
          </w:rPr>
          <w:t>.,</w:t>
        </w:r>
        <w:r w:rsidR="002A3B1D" w:rsidRPr="005F3D7C">
          <w:rPr>
            <w:szCs w:val="21"/>
          </w:rPr>
          <w:t xml:space="preserve"> 1999)</w:t>
        </w:r>
      </w:ins>
    </w:p>
    <w:p w14:paraId="3E1EB68E" w14:textId="58B61FFB" w:rsidR="003671F0" w:rsidRDefault="003671F0" w:rsidP="00B26FE5">
      <w:pPr>
        <w:rPr>
          <w:ins w:id="533" w:author="vent24" w:date="2014-07-04T16:43:00Z"/>
          <w:rFonts w:hint="eastAsia"/>
          <w:sz w:val="24"/>
          <w:szCs w:val="24"/>
        </w:rPr>
      </w:pPr>
    </w:p>
    <w:p w14:paraId="2143833E" w14:textId="6A31D54B" w:rsidR="008536C7" w:rsidRPr="008536C7" w:rsidRDefault="008536C7" w:rsidP="00B26FE5">
      <w:pPr>
        <w:rPr>
          <w:ins w:id="534" w:author="vent24" w:date="2014-07-03T20:04:00Z"/>
          <w:rFonts w:hint="eastAsia"/>
          <w:sz w:val="24"/>
          <w:szCs w:val="24"/>
        </w:rPr>
      </w:pPr>
      <w:ins w:id="535" w:author="vent24" w:date="2014-07-04T16:43:00Z">
        <w:r w:rsidRPr="00140FAE">
          <w:rPr>
            <w:rFonts w:hint="eastAsia"/>
            <w:szCs w:val="21"/>
          </w:rPr>
          <w:t xml:space="preserve">表１　</w:t>
        </w:r>
        <w:r w:rsidRPr="00140FAE">
          <w:rPr>
            <w:szCs w:val="21"/>
          </w:rPr>
          <w:t>HS-SPME-GC/MS</w:t>
        </w:r>
        <w:r w:rsidRPr="00140FAE">
          <w:rPr>
            <w:rFonts w:hint="eastAsia"/>
            <w:szCs w:val="21"/>
          </w:rPr>
          <w:t>法で検出されたアブラナ科スプラウト各種における</w:t>
        </w:r>
        <w:r w:rsidRPr="00A42180">
          <w:rPr>
            <w:szCs w:val="21"/>
          </w:rPr>
          <w:t>o-Glycoside</w:t>
        </w:r>
        <w:r w:rsidRPr="00140FAE">
          <w:rPr>
            <w:rFonts w:ascii="ＭＳ 明朝" w:hAnsi="ＭＳ 明朝" w:hint="eastAsia"/>
            <w:szCs w:val="21"/>
          </w:rPr>
          <w:t>の分解産物</w:t>
        </w:r>
      </w:ins>
      <w:ins w:id="536" w:author="vent24" w:date="2014-07-04T16:44:00Z">
        <w:r>
          <w:rPr>
            <w:rFonts w:ascii="ＭＳ 明朝" w:hAnsi="ＭＳ 明朝"/>
            <w:szCs w:val="21"/>
          </w:rPr>
          <w:t>．</w:t>
        </w:r>
      </w:ins>
    </w:p>
    <w:p w14:paraId="29ED9986" w14:textId="16AA1442" w:rsidR="00A42180" w:rsidDel="00A42180" w:rsidRDefault="00A17097" w:rsidP="00B26FE5">
      <w:pPr>
        <w:rPr>
          <w:del w:id="537" w:author="vent24" w:date="2014-07-03T20:04:00Z"/>
          <w:sz w:val="24"/>
          <w:szCs w:val="24"/>
        </w:rPr>
      </w:pPr>
      <w:ins w:id="538" w:author="vent24" w:date="2014-07-04T18:07:00Z">
        <w:r w:rsidRPr="00A17097">
          <w:rPr>
            <w:sz w:val="24"/>
            <w:szCs w:val="24"/>
          </w:rPr>
          <w:pict w14:anchorId="10A52D45">
            <v:shape id="_x0000_i1034" type="#_x0000_t75" style="width:430.5pt;height:218.25pt">
              <v:imagedata r:id="rId16" o:title="図・日本語・訂正版" croptop="8992f" cropbottom="12193f"/>
            </v:shape>
          </w:pict>
        </w:r>
      </w:ins>
      <w:del w:id="539" w:author="vent24" w:date="2014-07-04T18:06:00Z">
        <w:r w:rsidDel="00A17097">
          <w:rPr>
            <w:sz w:val="24"/>
            <w:szCs w:val="24"/>
          </w:rPr>
          <w:pict w14:anchorId="3CCD246E">
            <v:shape id="_x0000_i1033" type="#_x0000_t75" style="width:702.75pt;height:348.75pt">
              <v:imagedata croptop="-65520f" cropbottom="65520f"/>
            </v:shape>
          </w:pict>
        </w:r>
      </w:del>
      <w:del w:id="540" w:author="vent24" w:date="2014-07-04T17:56:00Z">
        <w:r w:rsidR="001F3A02" w:rsidDel="001F3A02">
          <w:rPr>
            <w:sz w:val="24"/>
            <w:szCs w:val="24"/>
          </w:rPr>
          <w:pict w14:anchorId="63ABC894">
            <v:shape id="_x0000_i1032" type="#_x0000_t75" style="width:421.5pt;height:209.25pt">
              <v:imagedata croptop="-65520f" cropbottom="65520f"/>
            </v:shape>
          </w:pict>
        </w:r>
      </w:del>
    </w:p>
    <w:p w14:paraId="79B0C673" w14:textId="2EDE4925" w:rsidR="00BF10E4" w:rsidRDefault="0081267C" w:rsidP="00B26FE5">
      <w:pPr>
        <w:rPr>
          <w:sz w:val="24"/>
          <w:szCs w:val="24"/>
        </w:rPr>
      </w:pPr>
      <w:del w:id="541" w:author="vent24" w:date="2014-07-04T17:56:00Z">
        <w:r w:rsidDel="001F3A02">
          <w:rPr>
            <w:sz w:val="24"/>
            <w:szCs w:val="24"/>
          </w:rPr>
          <w:pict w14:anchorId="741A46B2">
            <v:shape id="_x0000_i1031" type="#_x0000_t75" style="width:266.25pt;height:156pt">
              <v:imagedata r:id="rId17" o:title="" croptop="4994f" cropbottom="6341f"/>
            </v:shape>
          </w:pict>
        </w:r>
      </w:del>
    </w:p>
    <w:p w14:paraId="0DBA1A9F" w14:textId="21FC97B8" w:rsidR="00BF10E4" w:rsidRDefault="00BF10E4" w:rsidP="00B26FE5">
      <w:pPr>
        <w:rPr>
          <w:rFonts w:ascii="ＭＳ 明朝"/>
          <w:szCs w:val="21"/>
        </w:rPr>
      </w:pPr>
      <w:del w:id="542" w:author="vent24" w:date="2014-07-03T20:04:00Z">
        <w:r w:rsidRPr="00A42180" w:rsidDel="00A42180">
          <w:rPr>
            <w:rFonts w:hint="eastAsia"/>
            <w:szCs w:val="21"/>
            <w:rPrChange w:id="543" w:author="vent24" w:date="2014-07-03T20:04:00Z">
              <w:rPr>
                <w:rFonts w:hint="eastAsia"/>
                <w:sz w:val="24"/>
                <w:szCs w:val="24"/>
              </w:rPr>
            </w:rPrChange>
          </w:rPr>
          <w:delText xml:space="preserve">表１　</w:delText>
        </w:r>
      </w:del>
      <w:ins w:id="544" w:author="----" w:date="2014-07-03T11:44:00Z">
        <w:del w:id="545" w:author="vent24" w:date="2014-07-03T20:04:00Z">
          <w:r w:rsidRPr="00A42180" w:rsidDel="00A42180">
            <w:rPr>
              <w:szCs w:val="21"/>
              <w:rPrChange w:id="546" w:author="vent24" w:date="2014-07-03T20:04:00Z">
                <w:rPr>
                  <w:sz w:val="24"/>
                  <w:szCs w:val="24"/>
                </w:rPr>
              </w:rPrChange>
            </w:rPr>
            <w:delText>HS-SPME-GC/MS</w:delText>
          </w:r>
          <w:r w:rsidRPr="00A42180" w:rsidDel="00A42180">
            <w:rPr>
              <w:rFonts w:hint="eastAsia"/>
              <w:szCs w:val="21"/>
              <w:rPrChange w:id="547" w:author="vent24" w:date="2014-07-03T20:04:00Z">
                <w:rPr>
                  <w:rFonts w:hint="eastAsia"/>
                  <w:sz w:val="24"/>
                  <w:szCs w:val="24"/>
                </w:rPr>
              </w:rPrChange>
            </w:rPr>
            <w:delText>法で検出された</w:delText>
          </w:r>
        </w:del>
      </w:ins>
      <w:ins w:id="548" w:author="----" w:date="2014-07-03T11:45:00Z">
        <w:del w:id="549" w:author="vent24" w:date="2014-07-03T20:04:00Z">
          <w:r w:rsidRPr="00A42180" w:rsidDel="00A42180">
            <w:rPr>
              <w:rFonts w:hint="eastAsia"/>
              <w:szCs w:val="21"/>
              <w:rPrChange w:id="550" w:author="vent24" w:date="2014-07-03T20:04:00Z">
                <w:rPr>
                  <w:rFonts w:hint="eastAsia"/>
                  <w:sz w:val="24"/>
                  <w:szCs w:val="24"/>
                </w:rPr>
              </w:rPrChange>
            </w:rPr>
            <w:delText>アブラナ科スプラウト各種における</w:delText>
          </w:r>
        </w:del>
      </w:ins>
      <w:del w:id="551" w:author="vent24" w:date="2014-07-03T20:04:00Z">
        <w:r w:rsidRPr="00A42180" w:rsidDel="00A42180">
          <w:rPr>
            <w:szCs w:val="21"/>
          </w:rPr>
          <w:delText>o-Glycoside</w:delText>
        </w:r>
        <w:r w:rsidRPr="00A42180" w:rsidDel="00A42180">
          <w:rPr>
            <w:rFonts w:ascii="ＭＳ 明朝" w:hAnsi="ＭＳ 明朝" w:hint="eastAsia"/>
            <w:szCs w:val="21"/>
          </w:rPr>
          <w:delText>の分解産物</w:delText>
        </w:r>
      </w:del>
      <w:ins w:id="552" w:author="----" w:date="2014-07-03T11:45:00Z">
        <w:del w:id="553" w:author="vent24" w:date="2014-07-03T20:04:00Z">
          <w:r w:rsidDel="00A42180">
            <w:rPr>
              <w:rFonts w:ascii="ＭＳ 明朝" w:hAnsi="ＭＳ 明朝"/>
              <w:szCs w:val="21"/>
            </w:rPr>
            <w:delText xml:space="preserve">. </w:delText>
          </w:r>
        </w:del>
        <w:r>
          <w:rPr>
            <w:rFonts w:ascii="ＭＳ 明朝" w:hAnsi="ＭＳ 明朝" w:hint="eastAsia"/>
            <w:szCs w:val="21"/>
          </w:rPr>
          <w:t>○は</w:t>
        </w:r>
      </w:ins>
      <w:ins w:id="554" w:author="----" w:date="2014-07-03T11:46:00Z">
        <w:r>
          <w:rPr>
            <w:rFonts w:ascii="ＭＳ 明朝" w:hAnsi="ＭＳ 明朝" w:hint="eastAsia"/>
            <w:szCs w:val="21"/>
          </w:rPr>
          <w:t>葉及び</w:t>
        </w:r>
      </w:ins>
      <w:ins w:id="555" w:author="----" w:date="2014-07-03T11:45:00Z">
        <w:r>
          <w:rPr>
            <w:rFonts w:ascii="ＭＳ 明朝" w:hAnsi="ＭＳ 明朝" w:hint="eastAsia"/>
            <w:szCs w:val="21"/>
          </w:rPr>
          <w:t>茎での</w:t>
        </w:r>
      </w:ins>
      <w:ins w:id="556" w:author="----" w:date="2014-07-03T11:46:00Z">
        <w:r>
          <w:rPr>
            <w:rFonts w:ascii="ＭＳ 明朝" w:hAnsi="ＭＳ 明朝" w:hint="eastAsia"/>
            <w:szCs w:val="21"/>
          </w:rPr>
          <w:t>物質確認を示し</w:t>
        </w:r>
        <w:del w:id="557" w:author="vent24" w:date="2014-07-04T16:44:00Z">
          <w:r w:rsidDel="008536C7">
            <w:rPr>
              <w:rFonts w:ascii="ＭＳ 明朝" w:hAnsi="ＭＳ 明朝" w:hint="eastAsia"/>
              <w:szCs w:val="21"/>
            </w:rPr>
            <w:delText>、</w:delText>
          </w:r>
        </w:del>
      </w:ins>
      <w:ins w:id="558" w:author="vent24" w:date="2014-07-04T16:44:00Z">
        <w:r w:rsidR="008536C7">
          <w:rPr>
            <w:rFonts w:ascii="ＭＳ 明朝" w:hAnsi="ＭＳ 明朝" w:hint="eastAsia"/>
            <w:szCs w:val="21"/>
          </w:rPr>
          <w:t>，</w:t>
        </w:r>
      </w:ins>
      <w:ins w:id="559" w:author="----" w:date="2014-07-03T11:46:00Z">
        <w:r>
          <w:rPr>
            <w:rFonts w:ascii="ＭＳ 明朝" w:hAnsi="ＭＳ 明朝" w:hint="eastAsia"/>
            <w:szCs w:val="21"/>
          </w:rPr>
          <w:t>△は茎のみでの物質確認を示す</w:t>
        </w:r>
        <w:del w:id="560" w:author="vent24" w:date="2014-07-04T16:43:00Z">
          <w:r w:rsidDel="008536C7">
            <w:rPr>
              <w:rFonts w:ascii="ＭＳ 明朝" w:hAnsi="ＭＳ 明朝" w:hint="eastAsia"/>
              <w:szCs w:val="21"/>
            </w:rPr>
            <w:delText>。</w:delText>
          </w:r>
        </w:del>
      </w:ins>
      <w:ins w:id="561" w:author="vent24" w:date="2014-07-04T16:44:00Z">
        <w:r w:rsidR="008536C7">
          <w:rPr>
            <w:rFonts w:ascii="ＭＳ 明朝" w:hAnsi="ＭＳ 明朝" w:hint="eastAsia"/>
            <w:szCs w:val="21"/>
          </w:rPr>
          <w:t>．</w:t>
        </w:r>
      </w:ins>
    </w:p>
    <w:p w14:paraId="379C0E85" w14:textId="77777777" w:rsidR="00BF10E4" w:rsidRPr="00AD447B" w:rsidRDefault="00BF10E4" w:rsidP="00B26FE5">
      <w:pPr>
        <w:rPr>
          <w:rFonts w:ascii="ＭＳ 明朝"/>
          <w:szCs w:val="21"/>
        </w:rPr>
      </w:pPr>
    </w:p>
    <w:p w14:paraId="78E5C61A" w14:textId="16D316A2" w:rsidR="00BF10E4" w:rsidRDefault="00BF10E4" w:rsidP="00B26FE5">
      <w:pPr>
        <w:rPr>
          <w:sz w:val="24"/>
          <w:szCs w:val="24"/>
        </w:rPr>
      </w:pPr>
      <w:r w:rsidRPr="0057184C">
        <w:rPr>
          <w:rFonts w:hint="eastAsia"/>
          <w:szCs w:val="21"/>
        </w:rPr>
        <w:t xml:space="preserve">　同種であるキャベツ</w:t>
      </w:r>
      <w:r>
        <w:rPr>
          <w:szCs w:val="21"/>
        </w:rPr>
        <w:t>-</w:t>
      </w:r>
      <w:r w:rsidRPr="0057184C">
        <w:rPr>
          <w:rFonts w:hint="eastAsia"/>
          <w:szCs w:val="21"/>
        </w:rPr>
        <w:t>ブロッコリー</w:t>
      </w:r>
      <w:r>
        <w:rPr>
          <w:rFonts w:hint="eastAsia"/>
          <w:szCs w:val="21"/>
        </w:rPr>
        <w:t>では</w:t>
      </w:r>
      <w:r w:rsidRPr="005F3D7C">
        <w:rPr>
          <w:szCs w:val="21"/>
        </w:rPr>
        <w:t>4-(</w:t>
      </w:r>
      <w:proofErr w:type="spellStart"/>
      <w:r w:rsidRPr="005F3D7C">
        <w:rPr>
          <w:szCs w:val="21"/>
        </w:rPr>
        <w:t>Methylthio</w:t>
      </w:r>
      <w:proofErr w:type="spellEnd"/>
      <w:r w:rsidRPr="005F3D7C">
        <w:rPr>
          <w:szCs w:val="21"/>
        </w:rPr>
        <w:t>)butyl ITC</w:t>
      </w:r>
      <w:del w:id="562" w:author="vent24" w:date="2014-07-04T16:44:00Z">
        <w:r w:rsidRPr="005F3D7C" w:rsidDel="008536C7">
          <w:rPr>
            <w:szCs w:val="21"/>
          </w:rPr>
          <w:delText>,</w:delText>
        </w:r>
      </w:del>
      <w:ins w:id="563" w:author="vent24" w:date="2014-07-04T16:44:00Z">
        <w:r w:rsidR="008536C7">
          <w:rPr>
            <w:szCs w:val="21"/>
          </w:rPr>
          <w:t>，</w:t>
        </w:r>
      </w:ins>
      <w:ins w:id="564" w:author="vent24" w:date="2014-07-04T18:48:00Z">
        <w:r w:rsidR="00E21328">
          <w:rPr>
            <w:rFonts w:hint="eastAsia"/>
            <w:szCs w:val="21"/>
          </w:rPr>
          <w:t xml:space="preserve"> </w:t>
        </w:r>
      </w:ins>
      <w:r w:rsidRPr="005F3D7C">
        <w:rPr>
          <w:szCs w:val="21"/>
        </w:rPr>
        <w:t>2-Phenylethyl ITC</w:t>
      </w:r>
      <w:r>
        <w:rPr>
          <w:rFonts w:ascii="ＭＳ 明朝" w:hAnsi="ＭＳ 明朝" w:hint="eastAsia"/>
          <w:szCs w:val="21"/>
        </w:rPr>
        <w:t>が</w:t>
      </w:r>
      <w:del w:id="565" w:author="vent24" w:date="2014-07-04T16:44:00Z">
        <w:r w:rsidDel="008536C7">
          <w:rPr>
            <w:rFonts w:ascii="ＭＳ 明朝" w:hAnsi="ＭＳ 明朝"/>
            <w:szCs w:val="21"/>
          </w:rPr>
          <w:delText>,</w:delText>
        </w:r>
      </w:del>
      <w:ins w:id="566" w:author="vent24" w:date="2014-07-04T16:44:00Z">
        <w:r w:rsidR="008536C7">
          <w:rPr>
            <w:rFonts w:ascii="ＭＳ 明朝" w:hAnsi="ＭＳ 明朝"/>
            <w:szCs w:val="21"/>
          </w:rPr>
          <w:t>，</w:t>
        </w:r>
      </w:ins>
      <w:r>
        <w:rPr>
          <w:rFonts w:ascii="ＭＳ 明朝" w:hAnsi="ＭＳ 明朝" w:hint="eastAsia"/>
          <w:szCs w:val="21"/>
        </w:rPr>
        <w:t>近縁であるキャベツ</w:t>
      </w:r>
      <w:r>
        <w:rPr>
          <w:rFonts w:ascii="ＭＳ 明朝" w:hAnsi="ＭＳ 明朝"/>
          <w:szCs w:val="21"/>
        </w:rPr>
        <w:t>-</w:t>
      </w:r>
      <w:r>
        <w:rPr>
          <w:rFonts w:ascii="ＭＳ 明朝" w:hAnsi="ＭＳ 明朝" w:hint="eastAsia"/>
          <w:szCs w:val="21"/>
        </w:rPr>
        <w:t>カイワレダイコンの間では</w:t>
      </w:r>
      <w:r w:rsidRPr="005F3D7C">
        <w:rPr>
          <w:szCs w:val="21"/>
        </w:rPr>
        <w:t>4-Methylpentyl</w:t>
      </w:r>
      <w:del w:id="567" w:author="vent24" w:date="2014-07-04T16:44:00Z">
        <w:r w:rsidRPr="005F3D7C" w:rsidDel="008536C7">
          <w:rPr>
            <w:szCs w:val="21"/>
          </w:rPr>
          <w:delText>,</w:delText>
        </w:r>
      </w:del>
      <w:ins w:id="568" w:author="vent24" w:date="2014-07-04T16:44:00Z">
        <w:r w:rsidR="008536C7">
          <w:rPr>
            <w:szCs w:val="21"/>
          </w:rPr>
          <w:t>，</w:t>
        </w:r>
      </w:ins>
      <w:ins w:id="569" w:author="vent24" w:date="2014-07-04T18:48:00Z">
        <w:r w:rsidR="00E21328">
          <w:rPr>
            <w:rFonts w:hint="eastAsia"/>
            <w:szCs w:val="21"/>
          </w:rPr>
          <w:t xml:space="preserve"> </w:t>
        </w:r>
      </w:ins>
      <w:del w:id="570" w:author="vent24" w:date="2014-07-04T18:48:00Z">
        <w:r w:rsidRPr="005F3D7C" w:rsidDel="00E21328">
          <w:rPr>
            <w:szCs w:val="21"/>
          </w:rPr>
          <w:delText xml:space="preserve"> </w:delText>
        </w:r>
      </w:del>
      <w:r w:rsidRPr="005F3D7C">
        <w:rPr>
          <w:szCs w:val="21"/>
        </w:rPr>
        <w:t>4-(</w:t>
      </w:r>
      <w:proofErr w:type="spellStart"/>
      <w:r w:rsidRPr="005F3D7C">
        <w:rPr>
          <w:szCs w:val="21"/>
        </w:rPr>
        <w:t>Methylthio</w:t>
      </w:r>
      <w:proofErr w:type="spellEnd"/>
      <w:r w:rsidRPr="005F3D7C">
        <w:rPr>
          <w:szCs w:val="21"/>
        </w:rPr>
        <w:t>)butyl ITC</w:t>
      </w:r>
      <w:del w:id="571" w:author="vent24" w:date="2014-07-04T16:44:00Z">
        <w:r w:rsidRPr="005F3D7C" w:rsidDel="008536C7">
          <w:rPr>
            <w:szCs w:val="21"/>
          </w:rPr>
          <w:delText>,</w:delText>
        </w:r>
      </w:del>
      <w:ins w:id="572" w:author="vent24" w:date="2014-07-04T16:44:00Z">
        <w:r w:rsidR="008536C7">
          <w:rPr>
            <w:szCs w:val="21"/>
          </w:rPr>
          <w:t>，</w:t>
        </w:r>
      </w:ins>
      <w:r>
        <w:rPr>
          <w:rFonts w:ascii="ＭＳ 明朝" w:hAnsi="ＭＳ 明朝" w:hint="eastAsia"/>
          <w:szCs w:val="21"/>
        </w:rPr>
        <w:t>が共通する分解産物として</w:t>
      </w:r>
      <w:del w:id="573" w:author="----" w:date="2014-07-03T11:46:00Z">
        <w:r w:rsidDel="00CA6468">
          <w:rPr>
            <w:rFonts w:ascii="ＭＳ 明朝" w:hAnsi="ＭＳ 明朝" w:hint="eastAsia"/>
            <w:szCs w:val="21"/>
          </w:rPr>
          <w:delText>見られた</w:delText>
        </w:r>
      </w:del>
      <w:ins w:id="574" w:author="----" w:date="2014-07-03T11:46:00Z">
        <w:r>
          <w:rPr>
            <w:rFonts w:ascii="ＭＳ 明朝" w:hAnsi="ＭＳ 明朝" w:hint="eastAsia"/>
            <w:szCs w:val="21"/>
          </w:rPr>
          <w:t>確認された</w:t>
        </w:r>
      </w:ins>
      <w:del w:id="575" w:author="vent24" w:date="2014-07-04T16:44:00Z">
        <w:r w:rsidDel="008536C7">
          <w:rPr>
            <w:rFonts w:ascii="ＭＳ 明朝" w:hAnsi="ＭＳ 明朝"/>
            <w:szCs w:val="21"/>
          </w:rPr>
          <w:delText>.</w:delText>
        </w:r>
      </w:del>
      <w:ins w:id="576" w:author="vent24" w:date="2014-07-04T16:44:00Z">
        <w:r w:rsidR="008536C7">
          <w:rPr>
            <w:rFonts w:ascii="ＭＳ 明朝" w:hAnsi="ＭＳ 明朝"/>
            <w:szCs w:val="21"/>
          </w:rPr>
          <w:t>．</w:t>
        </w:r>
      </w:ins>
      <w:r>
        <w:rPr>
          <w:rFonts w:ascii="ＭＳ 明朝" w:hAnsi="ＭＳ 明朝" w:hint="eastAsia"/>
          <w:szCs w:val="21"/>
        </w:rPr>
        <w:t>ただし</w:t>
      </w:r>
      <w:del w:id="577" w:author="vent24" w:date="2014-07-04T16:44:00Z">
        <w:r w:rsidDel="008536C7">
          <w:rPr>
            <w:rFonts w:ascii="ＭＳ 明朝" w:hAnsi="ＭＳ 明朝"/>
            <w:szCs w:val="21"/>
          </w:rPr>
          <w:delText>,</w:delText>
        </w:r>
      </w:del>
      <w:ins w:id="578" w:author="vent24" w:date="2014-07-04T16:44:00Z">
        <w:r w:rsidR="008536C7">
          <w:rPr>
            <w:rFonts w:ascii="ＭＳ 明朝" w:hAnsi="ＭＳ 明朝"/>
            <w:szCs w:val="21"/>
          </w:rPr>
          <w:t>，</w:t>
        </w:r>
      </w:ins>
      <w:r>
        <w:rPr>
          <w:rFonts w:ascii="ＭＳ 明朝" w:hAnsi="ＭＳ 明朝" w:hint="eastAsia"/>
          <w:szCs w:val="21"/>
        </w:rPr>
        <w:t>キャベツ</w:t>
      </w:r>
      <w:r>
        <w:rPr>
          <w:rFonts w:ascii="ＭＳ 明朝" w:hAnsi="ＭＳ 明朝"/>
          <w:szCs w:val="21"/>
        </w:rPr>
        <w:t>-</w:t>
      </w:r>
      <w:r>
        <w:rPr>
          <w:rFonts w:ascii="ＭＳ 明朝" w:hAnsi="ＭＳ 明朝" w:hint="eastAsia"/>
          <w:szCs w:val="21"/>
        </w:rPr>
        <w:t>カイワレダイコンよりも近縁であるキャベツ</w:t>
      </w:r>
      <w:r>
        <w:rPr>
          <w:rFonts w:ascii="ＭＳ 明朝" w:hAnsi="ＭＳ 明朝"/>
          <w:szCs w:val="21"/>
        </w:rPr>
        <w:t>-</w:t>
      </w:r>
      <w:r>
        <w:rPr>
          <w:rFonts w:ascii="ＭＳ 明朝" w:hAnsi="ＭＳ 明朝" w:hint="eastAsia"/>
          <w:szCs w:val="21"/>
        </w:rPr>
        <w:t>マスタード間では共通の分解産物は</w:t>
      </w:r>
      <w:ins w:id="579" w:author="----" w:date="2014-07-03T11:47:00Z">
        <w:r>
          <w:rPr>
            <w:rFonts w:ascii="ＭＳ 明朝" w:hAnsi="ＭＳ 明朝" w:hint="eastAsia"/>
            <w:szCs w:val="21"/>
          </w:rPr>
          <w:t>確認</w:t>
        </w:r>
      </w:ins>
      <w:ins w:id="580" w:author="----" w:date="2014-07-03T11:46:00Z">
        <w:r>
          <w:rPr>
            <w:rFonts w:ascii="ＭＳ 明朝" w:hAnsi="ＭＳ 明朝" w:hint="eastAsia"/>
            <w:szCs w:val="21"/>
          </w:rPr>
          <w:t>でき</w:t>
        </w:r>
      </w:ins>
      <w:del w:id="581" w:author="----" w:date="2014-07-03T11:47:00Z">
        <w:r w:rsidDel="00CA6468">
          <w:rPr>
            <w:rFonts w:ascii="ＭＳ 明朝" w:hAnsi="ＭＳ 明朝" w:hint="eastAsia"/>
            <w:szCs w:val="21"/>
          </w:rPr>
          <w:delText>見られ</w:delText>
        </w:r>
      </w:del>
      <w:r>
        <w:rPr>
          <w:rFonts w:ascii="ＭＳ 明朝" w:hAnsi="ＭＳ 明朝" w:hint="eastAsia"/>
          <w:szCs w:val="21"/>
        </w:rPr>
        <w:t>なかった</w:t>
      </w:r>
      <w:del w:id="582" w:author="vent24" w:date="2014-07-04T16:44:00Z">
        <w:r w:rsidDel="008536C7">
          <w:rPr>
            <w:rFonts w:ascii="ＭＳ 明朝" w:hAnsi="ＭＳ 明朝"/>
            <w:szCs w:val="21"/>
          </w:rPr>
          <w:delText>.</w:delText>
        </w:r>
      </w:del>
      <w:ins w:id="583" w:author="vent24" w:date="2014-07-04T16:44:00Z">
        <w:r w:rsidR="008536C7">
          <w:rPr>
            <w:rFonts w:ascii="ＭＳ 明朝" w:hAnsi="ＭＳ 明朝"/>
            <w:szCs w:val="21"/>
          </w:rPr>
          <w:t>．</w:t>
        </w:r>
      </w:ins>
      <w:r>
        <w:rPr>
          <w:sz w:val="24"/>
          <w:szCs w:val="24"/>
        </w:rPr>
        <w:t xml:space="preserve"> </w:t>
      </w:r>
    </w:p>
    <w:p w14:paraId="21EDBFB8" w14:textId="2829D01A" w:rsidR="00BF10E4" w:rsidDel="00F36F20" w:rsidRDefault="002F1F68" w:rsidP="00B26FE5">
      <w:pPr>
        <w:rPr>
          <w:del w:id="584" w:author="vent24" w:date="2014-07-04T19:45:00Z"/>
          <w:sz w:val="24"/>
          <w:szCs w:val="24"/>
        </w:rPr>
      </w:pPr>
      <w:ins w:id="585" w:author="vent24" w:date="2014-07-04T18:23:00Z">
        <w:r>
          <w:rPr>
            <w:sz w:val="24"/>
            <w:szCs w:val="24"/>
          </w:rPr>
          <w:br w:type="page"/>
        </w:r>
      </w:ins>
    </w:p>
    <w:p w14:paraId="38E0BB74" w14:textId="41322835" w:rsidR="00BF10E4" w:rsidRPr="00B41892" w:rsidRDefault="00F36F20" w:rsidP="00F36F20">
      <w:pPr>
        <w:numPr>
          <w:numberingChange w:id="586" w:author="----" w:date="2014-07-03T11:21:00Z" w:original="%1:5:0:."/>
        </w:numPr>
        <w:rPr>
          <w:sz w:val="24"/>
          <w:szCs w:val="24"/>
        </w:rPr>
        <w:pPrChange w:id="587" w:author="vent24" w:date="2014-07-04T19:45:00Z">
          <w:pPr>
            <w:pStyle w:val="a7"/>
            <w:numPr>
              <w:numId w:val="2"/>
            </w:numPr>
            <w:ind w:leftChars="0" w:left="360" w:hanging="360"/>
          </w:pPr>
        </w:pPrChange>
      </w:pPr>
      <w:ins w:id="588" w:author="vent24" w:date="2014-07-04T19:45:00Z">
        <w:r>
          <w:rPr>
            <w:rFonts w:hint="eastAsia"/>
            <w:sz w:val="24"/>
            <w:szCs w:val="24"/>
          </w:rPr>
          <w:t>4.</w:t>
        </w:r>
        <w:r>
          <w:rPr>
            <w:sz w:val="24"/>
            <w:szCs w:val="24"/>
          </w:rPr>
          <w:t xml:space="preserve"> </w:t>
        </w:r>
      </w:ins>
      <w:ins w:id="589" w:author="vent24" w:date="2014-07-03T19:59:00Z">
        <w:r w:rsidR="000B1466">
          <w:rPr>
            <w:rFonts w:hint="eastAsia"/>
            <w:sz w:val="24"/>
            <w:szCs w:val="24"/>
          </w:rPr>
          <w:t>まとめ</w:t>
        </w:r>
      </w:ins>
      <w:del w:id="590" w:author="vent24" w:date="2014-07-03T19:59:00Z">
        <w:r w:rsidR="00BF10E4" w:rsidRPr="00B41892" w:rsidDel="000B1466">
          <w:rPr>
            <w:rFonts w:hint="eastAsia"/>
            <w:sz w:val="24"/>
            <w:szCs w:val="24"/>
          </w:rPr>
          <w:delText>議論</w:delText>
        </w:r>
      </w:del>
    </w:p>
    <w:p w14:paraId="2084212B" w14:textId="178EEADC" w:rsidR="00BF10E4" w:rsidRPr="00B41892" w:rsidDel="002A3B1D" w:rsidRDefault="00BF10E4" w:rsidP="00B41892">
      <w:pPr>
        <w:ind w:firstLine="120"/>
        <w:rPr>
          <w:del w:id="591" w:author="vent24" w:date="2014-07-04T18:52:00Z"/>
          <w:sz w:val="24"/>
          <w:szCs w:val="24"/>
        </w:rPr>
      </w:pPr>
      <w:del w:id="592" w:author="vent24" w:date="2014-07-04T18:23:00Z">
        <w:r w:rsidRPr="00B41892" w:rsidDel="002F1F68">
          <w:rPr>
            <w:sz w:val="24"/>
            <w:szCs w:val="24"/>
          </w:rPr>
          <w:delText>5</w:delText>
        </w:r>
      </w:del>
      <w:del w:id="593" w:author="vent24" w:date="2014-07-04T16:44:00Z">
        <w:r w:rsidRPr="00B41892" w:rsidDel="008536C7">
          <w:rPr>
            <w:sz w:val="24"/>
            <w:szCs w:val="24"/>
          </w:rPr>
          <w:delText>.</w:delText>
        </w:r>
      </w:del>
      <w:del w:id="594" w:author="vent24" w:date="2014-07-04T18:52:00Z">
        <w:r w:rsidDel="002A3B1D">
          <w:rPr>
            <w:sz w:val="24"/>
            <w:szCs w:val="24"/>
          </w:rPr>
          <w:delText>1</w:delText>
        </w:r>
      </w:del>
      <w:del w:id="595" w:author="vent24" w:date="2014-07-04T16:44:00Z">
        <w:r w:rsidDel="008536C7">
          <w:rPr>
            <w:sz w:val="24"/>
            <w:szCs w:val="24"/>
          </w:rPr>
          <w:delText>.</w:delText>
        </w:r>
      </w:del>
      <w:del w:id="596" w:author="vent24" w:date="2014-07-04T18:52:00Z">
        <w:r w:rsidDel="002A3B1D">
          <w:rPr>
            <w:sz w:val="24"/>
            <w:szCs w:val="24"/>
          </w:rPr>
          <w:delText xml:space="preserve"> </w:delText>
        </w:r>
      </w:del>
      <w:del w:id="597" w:author="vent24" w:date="2014-07-03T20:00:00Z">
        <w:r w:rsidRPr="00B41892" w:rsidDel="000B1466">
          <w:rPr>
            <w:rFonts w:hint="eastAsia"/>
            <w:sz w:val="24"/>
            <w:szCs w:val="24"/>
          </w:rPr>
          <w:delText>結論</w:delText>
        </w:r>
      </w:del>
    </w:p>
    <w:p w14:paraId="2899143B" w14:textId="51EED3D9" w:rsidR="002F1F68" w:rsidRPr="002A3B1D" w:rsidDel="002A3B1D" w:rsidRDefault="00BF10E4" w:rsidP="00CB01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del w:id="598" w:author="vent24" w:date="2014-07-04T18:53:00Z"/>
          <w:rFonts w:ascii="ＭＳ 明朝" w:hAnsi="ＭＳ 明朝" w:cs="ＭＳ ゴシック" w:hint="eastAsia"/>
          <w:kern w:val="0"/>
          <w:szCs w:val="24"/>
          <w:rPrChange w:id="599" w:author="vent24" w:date="2014-07-04T18:53:00Z">
            <w:rPr>
              <w:del w:id="600" w:author="vent24" w:date="2014-07-04T18:53:00Z"/>
              <w:rFonts w:ascii="ＭＳ 明朝" w:cs="ＭＳ ゴシック" w:hint="eastAsia"/>
              <w:kern w:val="0"/>
              <w:szCs w:val="24"/>
            </w:rPr>
          </w:rPrChange>
        </w:rPr>
      </w:pPr>
      <w:r w:rsidRPr="00454319">
        <w:rPr>
          <w:rFonts w:ascii="ＭＳ 明朝" w:hAnsi="ＭＳ 明朝" w:hint="eastAsia"/>
          <w:sz w:val="20"/>
          <w:szCs w:val="24"/>
        </w:rPr>
        <w:t xml:space="preserve">　</w:t>
      </w:r>
      <w:r>
        <w:rPr>
          <w:rFonts w:ascii="ＭＳ 明朝" w:hAnsi="ＭＳ 明朝" w:cs="ＭＳ ゴシック" w:hint="eastAsia"/>
          <w:kern w:val="0"/>
          <w:szCs w:val="24"/>
        </w:rPr>
        <w:t>アブラナ科スプラウトは細胞が細胞への大きなダメージがない状態でも</w:t>
      </w:r>
      <w:r w:rsidRPr="00172262">
        <w:rPr>
          <w:rFonts w:cs="ＭＳ ゴシック"/>
          <w:kern w:val="0"/>
          <w:szCs w:val="24"/>
          <w:rPrChange w:id="601" w:author="vent24" w:date="2014-07-04T18:53:00Z">
            <w:rPr>
              <w:rFonts w:ascii="ＭＳ 明朝" w:hAnsi="ＭＳ 明朝" w:cs="ＭＳ ゴシック"/>
              <w:kern w:val="0"/>
              <w:szCs w:val="24"/>
            </w:rPr>
          </w:rPrChange>
        </w:rPr>
        <w:t>ITC</w:t>
      </w:r>
      <w:r>
        <w:rPr>
          <w:rFonts w:ascii="ＭＳ 明朝" w:hAnsi="ＭＳ 明朝" w:cs="ＭＳ ゴシック" w:hint="eastAsia"/>
          <w:kern w:val="0"/>
          <w:szCs w:val="24"/>
        </w:rPr>
        <w:t>を生成し香気成分として放っていた</w:t>
      </w:r>
      <w:del w:id="602" w:author="vent24" w:date="2014-07-04T16:44:00Z">
        <w:r w:rsidDel="008536C7">
          <w:rPr>
            <w:rFonts w:ascii="ＭＳ 明朝" w:hAnsi="ＭＳ 明朝" w:cs="ＭＳ ゴシック"/>
            <w:kern w:val="0"/>
            <w:szCs w:val="24"/>
          </w:rPr>
          <w:delText>.</w:delText>
        </w:r>
      </w:del>
      <w:ins w:id="603" w:author="vent24" w:date="2014-07-04T16:44:00Z">
        <w:r w:rsidR="008536C7">
          <w:rPr>
            <w:rFonts w:ascii="ＭＳ 明朝" w:hAnsi="ＭＳ 明朝" w:cs="ＭＳ ゴシック"/>
            <w:kern w:val="0"/>
            <w:szCs w:val="24"/>
          </w:rPr>
          <w:t>．</w:t>
        </w:r>
      </w:ins>
      <w:r>
        <w:rPr>
          <w:rFonts w:ascii="ＭＳ 明朝" w:hAnsi="ＭＳ 明朝" w:cs="ＭＳ ゴシック" w:hint="eastAsia"/>
          <w:kern w:val="0"/>
          <w:szCs w:val="24"/>
        </w:rPr>
        <w:t>香気成分に含まれている</w:t>
      </w:r>
      <w:r w:rsidRPr="00172262">
        <w:rPr>
          <w:rFonts w:cs="ＭＳ ゴシック"/>
          <w:kern w:val="0"/>
          <w:szCs w:val="24"/>
          <w:rPrChange w:id="604" w:author="vent24" w:date="2014-07-04T18:46:00Z">
            <w:rPr>
              <w:rFonts w:ascii="ＭＳ 明朝" w:hAnsi="ＭＳ 明朝" w:cs="ＭＳ ゴシック"/>
              <w:kern w:val="0"/>
              <w:szCs w:val="24"/>
            </w:rPr>
          </w:rPrChange>
        </w:rPr>
        <w:t>ITC</w:t>
      </w:r>
      <w:r>
        <w:rPr>
          <w:rFonts w:ascii="ＭＳ 明朝" w:hAnsi="ＭＳ 明朝" w:cs="ＭＳ ゴシック" w:hint="eastAsia"/>
          <w:kern w:val="0"/>
          <w:szCs w:val="24"/>
        </w:rPr>
        <w:t>はキャベツ</w:t>
      </w:r>
      <w:r>
        <w:rPr>
          <w:rFonts w:ascii="ＭＳ 明朝" w:hAnsi="ＭＳ 明朝" w:cs="ＭＳ ゴシック"/>
          <w:kern w:val="0"/>
          <w:szCs w:val="24"/>
        </w:rPr>
        <w:t>-</w:t>
      </w:r>
      <w:r>
        <w:rPr>
          <w:rFonts w:ascii="ＭＳ 明朝" w:hAnsi="ＭＳ 明朝" w:cs="ＭＳ ゴシック" w:hint="eastAsia"/>
          <w:kern w:val="0"/>
          <w:szCs w:val="24"/>
        </w:rPr>
        <w:t>ブロッコリーといった進化的に近</w:t>
      </w:r>
      <w:del w:id="605" w:author="----" w:date="2014-07-03T11:47:00Z">
        <w:r w:rsidDel="00CA6468">
          <w:rPr>
            <w:rFonts w:ascii="ＭＳ 明朝" w:hAnsi="ＭＳ 明朝" w:cs="ＭＳ ゴシック" w:hint="eastAsia"/>
            <w:kern w:val="0"/>
            <w:szCs w:val="24"/>
          </w:rPr>
          <w:delText>し</w:delText>
        </w:r>
      </w:del>
      <w:r>
        <w:rPr>
          <w:rFonts w:ascii="ＭＳ 明朝" w:hAnsi="ＭＳ 明朝" w:cs="ＭＳ ゴシック" w:hint="eastAsia"/>
          <w:kern w:val="0"/>
          <w:szCs w:val="24"/>
        </w:rPr>
        <w:t>い</w:t>
      </w:r>
      <w:ins w:id="606" w:author="----" w:date="2014-07-03T11:47:00Z">
        <w:r>
          <w:rPr>
            <w:rFonts w:ascii="ＭＳ 明朝" w:hAnsi="ＭＳ 明朝" w:cs="ＭＳ ゴシック" w:hint="eastAsia"/>
            <w:kern w:val="0"/>
            <w:szCs w:val="24"/>
          </w:rPr>
          <w:t>種間</w:t>
        </w:r>
      </w:ins>
      <w:del w:id="607" w:author="----" w:date="2014-07-03T11:47:00Z">
        <w:r w:rsidDel="00CA6468">
          <w:rPr>
            <w:rFonts w:ascii="ＭＳ 明朝" w:hAnsi="ＭＳ 明朝" w:cs="ＭＳ ゴシック" w:hint="eastAsia"/>
            <w:kern w:val="0"/>
            <w:szCs w:val="24"/>
          </w:rPr>
          <w:delText>もの同士</w:delText>
        </w:r>
      </w:del>
      <w:r>
        <w:rPr>
          <w:rFonts w:ascii="ＭＳ 明朝" w:hAnsi="ＭＳ 明朝" w:cs="ＭＳ ゴシック" w:hint="eastAsia"/>
          <w:kern w:val="0"/>
          <w:szCs w:val="24"/>
        </w:rPr>
        <w:t>でも一定の相違がみられ</w:t>
      </w:r>
      <w:del w:id="608" w:author="vent24" w:date="2014-07-04T16:44:00Z">
        <w:r w:rsidDel="008536C7">
          <w:rPr>
            <w:rFonts w:ascii="ＭＳ 明朝" w:hAnsi="ＭＳ 明朝" w:cs="ＭＳ ゴシック"/>
            <w:kern w:val="0"/>
            <w:szCs w:val="24"/>
          </w:rPr>
          <w:delText>,</w:delText>
        </w:r>
      </w:del>
      <w:ins w:id="609" w:author="vent24" w:date="2014-07-04T16:44:00Z">
        <w:r w:rsidR="008536C7">
          <w:rPr>
            <w:rFonts w:ascii="ＭＳ 明朝" w:hAnsi="ＭＳ 明朝" w:cs="ＭＳ ゴシック"/>
            <w:kern w:val="0"/>
            <w:szCs w:val="24"/>
          </w:rPr>
          <w:t>，</w:t>
        </w:r>
      </w:ins>
      <w:r>
        <w:rPr>
          <w:rFonts w:ascii="ＭＳ 明朝" w:hAnsi="ＭＳ 明朝" w:cs="ＭＳ ゴシック" w:hint="eastAsia"/>
          <w:kern w:val="0"/>
          <w:szCs w:val="24"/>
        </w:rPr>
        <w:t>香気成分のみでこれらの品種の違いを見分けることも可能である</w:t>
      </w:r>
      <w:del w:id="610" w:author="vent24" w:date="2014-07-04T16:44:00Z">
        <w:r w:rsidDel="008536C7">
          <w:rPr>
            <w:rFonts w:ascii="ＭＳ 明朝" w:hAnsi="ＭＳ 明朝" w:cs="ＭＳ ゴシック"/>
            <w:kern w:val="0"/>
            <w:szCs w:val="24"/>
          </w:rPr>
          <w:delText>.</w:delText>
        </w:r>
      </w:del>
      <w:ins w:id="611" w:author="vent24" w:date="2014-07-04T16:44:00Z">
        <w:r w:rsidR="008536C7">
          <w:rPr>
            <w:rFonts w:ascii="ＭＳ 明朝" w:hAnsi="ＭＳ 明朝" w:cs="ＭＳ ゴシック"/>
            <w:kern w:val="0"/>
            <w:szCs w:val="24"/>
          </w:rPr>
          <w:t>．</w:t>
        </w:r>
      </w:ins>
    </w:p>
    <w:p w14:paraId="7B926B45" w14:textId="30514FB2" w:rsidR="00BF10E4" w:rsidRPr="00B41892" w:rsidRDefault="00BF10E4" w:rsidP="002A3B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明朝" w:cs="ＭＳ ゴシック"/>
          <w:kern w:val="0"/>
          <w:sz w:val="24"/>
          <w:szCs w:val="24"/>
        </w:rPr>
        <w:pPrChange w:id="612" w:author="vent24" w:date="2014-07-04T18:53:00Z">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0" w:firstLine="120"/>
            <w:jc w:val="left"/>
          </w:pPr>
        </w:pPrChange>
      </w:pPr>
      <w:del w:id="613" w:author="vent24" w:date="2014-07-04T18:23:00Z">
        <w:r w:rsidRPr="00B41892" w:rsidDel="002F1F68">
          <w:rPr>
            <w:rFonts w:cs="ＭＳ ゴシック"/>
            <w:kern w:val="0"/>
            <w:sz w:val="24"/>
            <w:szCs w:val="24"/>
          </w:rPr>
          <w:delText>5</w:delText>
        </w:r>
      </w:del>
      <w:del w:id="614" w:author="vent24" w:date="2014-07-04T16:44:00Z">
        <w:r w:rsidRPr="00B41892" w:rsidDel="008536C7">
          <w:rPr>
            <w:rFonts w:cs="ＭＳ ゴシック"/>
            <w:kern w:val="0"/>
            <w:sz w:val="24"/>
            <w:szCs w:val="24"/>
          </w:rPr>
          <w:delText>.</w:delText>
        </w:r>
      </w:del>
      <w:del w:id="615" w:author="vent24" w:date="2014-07-04T18:53:00Z">
        <w:r w:rsidRPr="00B41892" w:rsidDel="002A3B1D">
          <w:rPr>
            <w:rFonts w:cs="ＭＳ ゴシック"/>
            <w:kern w:val="0"/>
            <w:sz w:val="24"/>
            <w:szCs w:val="24"/>
          </w:rPr>
          <w:delText>2</w:delText>
        </w:r>
      </w:del>
      <w:del w:id="616" w:author="vent24" w:date="2014-07-04T16:44:00Z">
        <w:r w:rsidRPr="00B41892" w:rsidDel="008536C7">
          <w:rPr>
            <w:rFonts w:cs="ＭＳ ゴシック"/>
            <w:kern w:val="0"/>
            <w:sz w:val="24"/>
            <w:szCs w:val="24"/>
          </w:rPr>
          <w:delText>.</w:delText>
        </w:r>
      </w:del>
      <w:del w:id="617" w:author="vent24" w:date="2014-07-04T18:53:00Z">
        <w:r w:rsidRPr="00B41892" w:rsidDel="002A3B1D">
          <w:rPr>
            <w:rFonts w:ascii="ＭＳ 明朝" w:hAnsi="ＭＳ 明朝" w:cs="ＭＳ ゴシック" w:hint="eastAsia"/>
            <w:kern w:val="0"/>
            <w:sz w:val="24"/>
            <w:szCs w:val="24"/>
          </w:rPr>
          <w:delText>展望</w:delText>
        </w:r>
      </w:del>
    </w:p>
    <w:p w14:paraId="3B2A1FF1" w14:textId="43F8C42B" w:rsidR="00BF10E4" w:rsidRPr="00B41892" w:rsidRDefault="00BF10E4" w:rsidP="00B418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明朝" w:cs="ＭＳ ゴシック"/>
          <w:kern w:val="0"/>
          <w:szCs w:val="24"/>
        </w:rPr>
      </w:pPr>
      <w:r>
        <w:rPr>
          <w:rFonts w:ascii="ＭＳ 明朝" w:hAnsi="ＭＳ 明朝" w:cs="ＭＳ ゴシック" w:hint="eastAsia"/>
          <w:kern w:val="0"/>
          <w:szCs w:val="24"/>
        </w:rPr>
        <w:t xml:space="preserve">　進化的距離と</w:t>
      </w:r>
      <w:r w:rsidRPr="00172262">
        <w:rPr>
          <w:rFonts w:cs="ＭＳ ゴシック"/>
          <w:kern w:val="0"/>
          <w:szCs w:val="24"/>
          <w:rPrChange w:id="618" w:author="vent24" w:date="2014-07-04T18:47:00Z">
            <w:rPr>
              <w:rFonts w:ascii="ＭＳ 明朝" w:hAnsi="ＭＳ 明朝" w:cs="ＭＳ ゴシック"/>
              <w:kern w:val="0"/>
              <w:szCs w:val="24"/>
            </w:rPr>
          </w:rPrChange>
        </w:rPr>
        <w:t>ITC</w:t>
      </w:r>
      <w:r>
        <w:rPr>
          <w:rFonts w:ascii="ＭＳ 明朝" w:hAnsi="ＭＳ 明朝" w:cs="ＭＳ ゴシック" w:hint="eastAsia"/>
          <w:kern w:val="0"/>
          <w:szCs w:val="24"/>
        </w:rPr>
        <w:t>の保存度合いの相関関係について疑問が残った</w:t>
      </w:r>
      <w:del w:id="619" w:author="vent24" w:date="2014-07-04T16:44:00Z">
        <w:r w:rsidDel="008536C7">
          <w:rPr>
            <w:rFonts w:ascii="ＭＳ 明朝" w:hAnsi="ＭＳ 明朝" w:cs="ＭＳ ゴシック"/>
            <w:kern w:val="0"/>
            <w:szCs w:val="24"/>
          </w:rPr>
          <w:delText>.</w:delText>
        </w:r>
      </w:del>
      <w:ins w:id="620" w:author="vent24" w:date="2014-07-04T16:44:00Z">
        <w:r w:rsidR="008536C7">
          <w:rPr>
            <w:rFonts w:ascii="ＭＳ 明朝" w:hAnsi="ＭＳ 明朝" w:cs="ＭＳ ゴシック"/>
            <w:kern w:val="0"/>
            <w:szCs w:val="24"/>
          </w:rPr>
          <w:t>．</w:t>
        </w:r>
      </w:ins>
      <w:r>
        <w:rPr>
          <w:rFonts w:ascii="ＭＳ 明朝" w:hAnsi="ＭＳ 明朝" w:cs="ＭＳ ゴシック" w:hint="eastAsia"/>
          <w:kern w:val="0"/>
          <w:szCs w:val="24"/>
        </w:rPr>
        <w:t>今後より多くの種類の</w:t>
      </w:r>
      <w:r w:rsidRPr="00172262">
        <w:rPr>
          <w:rFonts w:cs="ＭＳ ゴシック"/>
          <w:kern w:val="0"/>
          <w:szCs w:val="24"/>
          <w:rPrChange w:id="621" w:author="vent24" w:date="2014-07-04T18:47:00Z">
            <w:rPr>
              <w:rFonts w:ascii="ＭＳ 明朝" w:hAnsi="ＭＳ 明朝" w:cs="ＭＳ ゴシック"/>
              <w:kern w:val="0"/>
              <w:szCs w:val="24"/>
            </w:rPr>
          </w:rPrChange>
        </w:rPr>
        <w:t>ITC</w:t>
      </w:r>
      <w:r>
        <w:rPr>
          <w:rFonts w:ascii="ＭＳ 明朝" w:hAnsi="ＭＳ 明朝" w:cs="ＭＳ ゴシック" w:hint="eastAsia"/>
          <w:kern w:val="0"/>
          <w:szCs w:val="24"/>
        </w:rPr>
        <w:t>について解析を行い</w:t>
      </w:r>
      <w:del w:id="622" w:author="vent24" w:date="2014-07-04T16:44:00Z">
        <w:r w:rsidDel="008536C7">
          <w:rPr>
            <w:rFonts w:ascii="ＭＳ 明朝" w:hAnsi="ＭＳ 明朝" w:cs="ＭＳ ゴシック"/>
            <w:kern w:val="0"/>
            <w:szCs w:val="24"/>
          </w:rPr>
          <w:delText>,</w:delText>
        </w:r>
      </w:del>
      <w:ins w:id="623" w:author="vent24" w:date="2014-07-04T16:44:00Z">
        <w:r w:rsidR="008536C7">
          <w:rPr>
            <w:rFonts w:ascii="ＭＳ 明朝" w:hAnsi="ＭＳ 明朝" w:cs="ＭＳ ゴシック"/>
            <w:kern w:val="0"/>
            <w:szCs w:val="24"/>
          </w:rPr>
          <w:t>，</w:t>
        </w:r>
      </w:ins>
      <w:r>
        <w:rPr>
          <w:rFonts w:ascii="ＭＳ 明朝" w:hAnsi="ＭＳ 明朝" w:cs="ＭＳ ゴシック" w:hint="eastAsia"/>
          <w:kern w:val="0"/>
          <w:szCs w:val="24"/>
        </w:rPr>
        <w:t>この相関について詳しい考察を行いたい</w:t>
      </w:r>
      <w:del w:id="624" w:author="vent24" w:date="2014-07-04T16:44:00Z">
        <w:r w:rsidDel="008536C7">
          <w:rPr>
            <w:rFonts w:ascii="ＭＳ 明朝" w:hAnsi="ＭＳ 明朝" w:cs="ＭＳ ゴシック"/>
            <w:kern w:val="0"/>
            <w:szCs w:val="24"/>
          </w:rPr>
          <w:delText>.</w:delText>
        </w:r>
      </w:del>
      <w:ins w:id="625" w:author="vent24" w:date="2014-07-04T16:44:00Z">
        <w:r w:rsidR="008536C7">
          <w:rPr>
            <w:rFonts w:ascii="ＭＳ 明朝" w:hAnsi="ＭＳ 明朝" w:cs="ＭＳ ゴシック"/>
            <w:kern w:val="0"/>
            <w:szCs w:val="24"/>
          </w:rPr>
          <w:t>．</w:t>
        </w:r>
      </w:ins>
    </w:p>
    <w:p w14:paraId="5A182D5A" w14:textId="77777777" w:rsidR="00BF10E4" w:rsidRDefault="00BF10E4" w:rsidP="00B26FE5">
      <w:pPr>
        <w:rPr>
          <w:ins w:id="626" w:author="vent24" w:date="2014-07-04T19:45:00Z"/>
          <w:szCs w:val="24"/>
        </w:rPr>
      </w:pPr>
      <w:r>
        <w:rPr>
          <w:rFonts w:hint="eastAsia"/>
          <w:szCs w:val="24"/>
        </w:rPr>
        <w:t xml:space="preserve">　</w:t>
      </w:r>
    </w:p>
    <w:p w14:paraId="57D3DB50" w14:textId="776A75E2" w:rsidR="00F36F20" w:rsidRDefault="00F36F20" w:rsidP="00F36F20">
      <w:pPr>
        <w:numPr>
          <w:ilvl w:val="0"/>
          <w:numId w:val="4"/>
        </w:numPr>
        <w:rPr>
          <w:ins w:id="627" w:author="vent24" w:date="2014-07-04T19:46:00Z"/>
          <w:sz w:val="24"/>
          <w:szCs w:val="24"/>
        </w:rPr>
        <w:pPrChange w:id="628" w:author="vent24" w:date="2014-07-04T19:46:00Z">
          <w:pPr/>
        </w:pPrChange>
      </w:pPr>
      <w:ins w:id="629" w:author="vent24" w:date="2014-07-04T19:46:00Z">
        <w:r>
          <w:rPr>
            <w:rFonts w:hint="eastAsia"/>
            <w:sz w:val="24"/>
            <w:szCs w:val="24"/>
          </w:rPr>
          <w:t>謝辞</w:t>
        </w:r>
      </w:ins>
    </w:p>
    <w:p w14:paraId="01DCEC43" w14:textId="4F15A671" w:rsidR="00F36F20" w:rsidRDefault="00F36F20" w:rsidP="00664057">
      <w:pPr>
        <w:ind w:firstLineChars="100" w:firstLine="210"/>
        <w:rPr>
          <w:ins w:id="630" w:author="vent24" w:date="2014-07-04T20:07:00Z"/>
          <w:szCs w:val="21"/>
        </w:rPr>
        <w:pPrChange w:id="631" w:author="vent24" w:date="2014-07-04T20:09:00Z">
          <w:pPr/>
        </w:pPrChange>
      </w:pPr>
      <w:ins w:id="632" w:author="vent24" w:date="2014-07-04T19:49:00Z">
        <w:r>
          <w:rPr>
            <w:rFonts w:hint="eastAsia"/>
            <w:szCs w:val="21"/>
          </w:rPr>
          <w:t>本研究に取り組むにあたりアドバイザーの若山</w:t>
        </w:r>
      </w:ins>
      <w:ins w:id="633" w:author="vent24" w:date="2014-07-04T19:51:00Z">
        <w:r>
          <w:rPr>
            <w:rFonts w:hint="eastAsia"/>
            <w:szCs w:val="21"/>
          </w:rPr>
          <w:t>正隆氏</w:t>
        </w:r>
      </w:ins>
      <w:ins w:id="634" w:author="vent24" w:date="2014-07-04T20:05:00Z">
        <w:r w:rsidR="00664057">
          <w:rPr>
            <w:rFonts w:hint="eastAsia"/>
            <w:szCs w:val="21"/>
          </w:rPr>
          <w:t>には的確</w:t>
        </w:r>
      </w:ins>
      <w:ins w:id="635" w:author="vent24" w:date="2014-07-04T20:06:00Z">
        <w:r w:rsidR="00664057">
          <w:rPr>
            <w:rFonts w:hint="eastAsia"/>
            <w:szCs w:val="21"/>
          </w:rPr>
          <w:t>かつ熱心</w:t>
        </w:r>
      </w:ins>
      <w:ins w:id="636" w:author="vent24" w:date="2014-07-04T20:05:00Z">
        <w:r w:rsidR="00664057">
          <w:rPr>
            <w:rFonts w:hint="eastAsia"/>
            <w:szCs w:val="21"/>
          </w:rPr>
          <w:t>なご指導をいただきました</w:t>
        </w:r>
      </w:ins>
      <w:ins w:id="637" w:author="vent24" w:date="2014-07-04T20:11:00Z">
        <w:r w:rsidR="00D525DB">
          <w:rPr>
            <w:rFonts w:hint="eastAsia"/>
            <w:szCs w:val="21"/>
          </w:rPr>
          <w:t>．</w:t>
        </w:r>
      </w:ins>
      <w:ins w:id="638" w:author="vent24" w:date="2014-07-04T20:05:00Z">
        <w:r w:rsidR="00664057">
          <w:rPr>
            <w:rFonts w:hint="eastAsia"/>
            <w:szCs w:val="21"/>
          </w:rPr>
          <w:t>また</w:t>
        </w:r>
      </w:ins>
      <w:ins w:id="639" w:author="vent24" w:date="2014-07-04T20:11:00Z">
        <w:r w:rsidR="00D525DB">
          <w:rPr>
            <w:rFonts w:hint="eastAsia"/>
            <w:szCs w:val="21"/>
          </w:rPr>
          <w:t>，</w:t>
        </w:r>
      </w:ins>
      <w:ins w:id="640" w:author="vent24" w:date="2014-07-04T19:51:00Z">
        <w:r>
          <w:rPr>
            <w:rFonts w:hint="eastAsia"/>
            <w:szCs w:val="21"/>
          </w:rPr>
          <w:t>研究員の</w:t>
        </w:r>
      </w:ins>
      <w:ins w:id="641" w:author="vent24" w:date="2014-07-04T19:52:00Z">
        <w:r>
          <w:rPr>
            <w:rFonts w:hint="eastAsia"/>
            <w:szCs w:val="21"/>
          </w:rPr>
          <w:t>本間幸</w:t>
        </w:r>
        <w:r w:rsidR="0069323E">
          <w:rPr>
            <w:rFonts w:hint="eastAsia"/>
            <w:szCs w:val="21"/>
          </w:rPr>
          <w:t>氏</w:t>
        </w:r>
      </w:ins>
      <w:ins w:id="642" w:author="vent24" w:date="2014-07-04T20:04:00Z">
        <w:r w:rsidR="00664057">
          <w:rPr>
            <w:rFonts w:hint="eastAsia"/>
            <w:szCs w:val="21"/>
          </w:rPr>
          <w:t>には</w:t>
        </w:r>
      </w:ins>
      <w:ins w:id="643" w:author="vent24" w:date="2014-07-04T20:06:00Z">
        <w:r w:rsidR="00664057">
          <w:rPr>
            <w:rFonts w:hint="eastAsia"/>
            <w:szCs w:val="21"/>
          </w:rPr>
          <w:t>実験</w:t>
        </w:r>
      </w:ins>
      <w:ins w:id="644" w:author="vent24" w:date="2014-07-04T20:07:00Z">
        <w:r w:rsidR="00664057">
          <w:rPr>
            <w:rFonts w:hint="eastAsia"/>
            <w:szCs w:val="21"/>
          </w:rPr>
          <w:t>の指導を行っていただきました</w:t>
        </w:r>
      </w:ins>
      <w:ins w:id="645" w:author="vent24" w:date="2014-07-04T20:11:00Z">
        <w:r w:rsidR="00D525DB">
          <w:rPr>
            <w:rFonts w:hint="eastAsia"/>
            <w:szCs w:val="21"/>
          </w:rPr>
          <w:t>．</w:t>
        </w:r>
      </w:ins>
      <w:ins w:id="646" w:author="vent24" w:date="2014-07-04T20:07:00Z">
        <w:r w:rsidR="00664057">
          <w:rPr>
            <w:rFonts w:hint="eastAsia"/>
            <w:szCs w:val="21"/>
          </w:rPr>
          <w:t>こ</w:t>
        </w:r>
      </w:ins>
      <w:ins w:id="647" w:author="vent24" w:date="2014-07-04T20:09:00Z">
        <w:r w:rsidR="00664057">
          <w:rPr>
            <w:rFonts w:hint="eastAsia"/>
            <w:szCs w:val="21"/>
          </w:rPr>
          <w:t>の</w:t>
        </w:r>
      </w:ins>
      <w:ins w:id="648" w:author="vent24" w:date="2014-07-04T20:07:00Z">
        <w:r w:rsidR="00664057">
          <w:rPr>
            <w:rFonts w:hint="eastAsia"/>
            <w:szCs w:val="21"/>
          </w:rPr>
          <w:t>場を借りて</w:t>
        </w:r>
      </w:ins>
      <w:ins w:id="649" w:author="vent24" w:date="2014-07-04T20:10:00Z">
        <w:r w:rsidR="00D525DB">
          <w:rPr>
            <w:rFonts w:hint="eastAsia"/>
            <w:szCs w:val="21"/>
          </w:rPr>
          <w:t>深く</w:t>
        </w:r>
      </w:ins>
      <w:ins w:id="650" w:author="vent24" w:date="2014-07-04T20:07:00Z">
        <w:r w:rsidR="00664057">
          <w:rPr>
            <w:rFonts w:hint="eastAsia"/>
            <w:szCs w:val="21"/>
          </w:rPr>
          <w:t>感謝申し上げます</w:t>
        </w:r>
      </w:ins>
      <w:ins w:id="651" w:author="vent24" w:date="2014-07-04T20:11:00Z">
        <w:r w:rsidR="00D525DB">
          <w:rPr>
            <w:rFonts w:hint="eastAsia"/>
            <w:szCs w:val="21"/>
          </w:rPr>
          <w:t>．</w:t>
        </w:r>
      </w:ins>
    </w:p>
    <w:p w14:paraId="63FB476D" w14:textId="0EB227FE" w:rsidR="00664057" w:rsidRPr="00F36F20" w:rsidRDefault="00664057" w:rsidP="00664057">
      <w:pPr>
        <w:ind w:firstLineChars="100" w:firstLine="210"/>
        <w:rPr>
          <w:ins w:id="652" w:author="vent24" w:date="2014-07-04T19:46:00Z"/>
          <w:rFonts w:hint="eastAsia"/>
          <w:szCs w:val="21"/>
          <w:rPrChange w:id="653" w:author="vent24" w:date="2014-07-04T19:47:00Z">
            <w:rPr>
              <w:ins w:id="654" w:author="vent24" w:date="2014-07-04T19:46:00Z"/>
              <w:rFonts w:hint="eastAsia"/>
              <w:sz w:val="24"/>
              <w:szCs w:val="24"/>
            </w:rPr>
          </w:rPrChange>
        </w:rPr>
        <w:pPrChange w:id="655" w:author="vent24" w:date="2014-07-04T20:09:00Z">
          <w:pPr/>
        </w:pPrChange>
      </w:pPr>
      <w:ins w:id="656" w:author="vent24" w:date="2014-07-04T20:07:00Z">
        <w:r>
          <w:rPr>
            <w:rFonts w:hint="eastAsia"/>
            <w:szCs w:val="21"/>
          </w:rPr>
          <w:t>そして</w:t>
        </w:r>
      </w:ins>
      <w:ins w:id="657" w:author="vent24" w:date="2014-07-04T20:11:00Z">
        <w:r w:rsidR="00D525DB">
          <w:rPr>
            <w:rFonts w:hint="eastAsia"/>
            <w:szCs w:val="21"/>
          </w:rPr>
          <w:t>，</w:t>
        </w:r>
      </w:ins>
      <w:ins w:id="658" w:author="vent24" w:date="2014-07-04T20:07:00Z">
        <w:r>
          <w:rPr>
            <w:rFonts w:hint="eastAsia"/>
            <w:szCs w:val="21"/>
          </w:rPr>
          <w:t>このような</w:t>
        </w:r>
      </w:ins>
      <w:ins w:id="659" w:author="vent24" w:date="2014-07-04T20:08:00Z">
        <w:r>
          <w:rPr>
            <w:rFonts w:hint="eastAsia"/>
            <w:szCs w:val="21"/>
          </w:rPr>
          <w:t>素晴らしい研究環境</w:t>
        </w:r>
      </w:ins>
      <w:ins w:id="660" w:author="vent24" w:date="2014-07-04T20:11:00Z">
        <w:r w:rsidR="00D525DB">
          <w:rPr>
            <w:rFonts w:hint="eastAsia"/>
            <w:szCs w:val="21"/>
          </w:rPr>
          <w:t>，</w:t>
        </w:r>
      </w:ins>
      <w:ins w:id="661" w:author="vent24" w:date="2014-07-04T20:08:00Z">
        <w:r>
          <w:rPr>
            <w:rFonts w:hint="eastAsia"/>
            <w:szCs w:val="21"/>
          </w:rPr>
          <w:t>機会を与えてくださった冨田勝氏に</w:t>
        </w:r>
      </w:ins>
      <w:ins w:id="662" w:author="vent24" w:date="2014-07-04T20:10:00Z">
        <w:r w:rsidR="00D525DB">
          <w:rPr>
            <w:rFonts w:hint="eastAsia"/>
            <w:szCs w:val="21"/>
          </w:rPr>
          <w:t>感謝</w:t>
        </w:r>
      </w:ins>
      <w:ins w:id="663" w:author="vent24" w:date="2014-07-04T20:11:00Z">
        <w:r w:rsidR="00D525DB">
          <w:rPr>
            <w:rFonts w:hint="eastAsia"/>
            <w:szCs w:val="21"/>
          </w:rPr>
          <w:t>申し上げます．ありがとうございます</w:t>
        </w:r>
        <w:bookmarkStart w:id="664" w:name="_GoBack"/>
        <w:bookmarkEnd w:id="664"/>
        <w:r w:rsidR="00D525DB">
          <w:rPr>
            <w:rFonts w:hint="eastAsia"/>
            <w:szCs w:val="21"/>
          </w:rPr>
          <w:t>．</w:t>
        </w:r>
      </w:ins>
    </w:p>
    <w:p w14:paraId="39D67D95" w14:textId="77777777" w:rsidR="00F36F20" w:rsidRPr="00664057" w:rsidRDefault="00F36F20" w:rsidP="00F36F20">
      <w:pPr>
        <w:rPr>
          <w:ins w:id="665" w:author="vent24" w:date="2014-07-04T19:45:00Z"/>
          <w:rFonts w:hint="eastAsia"/>
          <w:sz w:val="24"/>
          <w:szCs w:val="24"/>
          <w:rPrChange w:id="666" w:author="vent24" w:date="2014-07-04T20:07:00Z">
            <w:rPr>
              <w:ins w:id="667" w:author="vent24" w:date="2014-07-04T19:45:00Z"/>
              <w:szCs w:val="24"/>
            </w:rPr>
          </w:rPrChange>
        </w:rPr>
      </w:pPr>
    </w:p>
    <w:p w14:paraId="02F677AF" w14:textId="77777777" w:rsidR="00F36F20" w:rsidRDefault="00F36F20" w:rsidP="00B26FE5">
      <w:pPr>
        <w:rPr>
          <w:rFonts w:hint="eastAsia"/>
          <w:szCs w:val="24"/>
        </w:rPr>
      </w:pPr>
    </w:p>
    <w:p w14:paraId="6C90B680" w14:textId="562566E2" w:rsidR="00BF10E4" w:rsidRDefault="00BF10E4" w:rsidP="00B41892">
      <w:pPr>
        <w:rPr>
          <w:sz w:val="24"/>
          <w:szCs w:val="24"/>
        </w:rPr>
      </w:pPr>
      <w:r w:rsidRPr="00B41892">
        <w:rPr>
          <w:sz w:val="24"/>
          <w:szCs w:val="24"/>
        </w:rPr>
        <w:t>6</w:t>
      </w:r>
      <w:del w:id="668" w:author="vent24" w:date="2014-07-04T16:44:00Z">
        <w:r w:rsidRPr="00B41892" w:rsidDel="008536C7">
          <w:rPr>
            <w:sz w:val="24"/>
            <w:szCs w:val="24"/>
          </w:rPr>
          <w:delText>.</w:delText>
        </w:r>
      </w:del>
      <w:ins w:id="669" w:author="vent24" w:date="2014-07-04T16:44:00Z">
        <w:r w:rsidR="00F36F20">
          <w:rPr>
            <w:sz w:val="24"/>
            <w:szCs w:val="24"/>
          </w:rPr>
          <w:t xml:space="preserve">. </w:t>
        </w:r>
      </w:ins>
      <w:del w:id="670" w:author="vent24" w:date="2014-07-04T19:45:00Z">
        <w:r w:rsidRPr="00B41892" w:rsidDel="00F36F20">
          <w:rPr>
            <w:sz w:val="24"/>
            <w:szCs w:val="24"/>
          </w:rPr>
          <w:delText xml:space="preserve"> </w:delText>
        </w:r>
      </w:del>
      <w:r w:rsidRPr="00B41892">
        <w:rPr>
          <w:rFonts w:hint="eastAsia"/>
          <w:sz w:val="24"/>
          <w:szCs w:val="24"/>
        </w:rPr>
        <w:t>引用文献</w:t>
      </w:r>
    </w:p>
    <w:p w14:paraId="06B6406B" w14:textId="09522BB2" w:rsidR="00BF10E4" w:rsidDel="00C60A91" w:rsidRDefault="00BF10E4" w:rsidP="00B41892">
      <w:pPr>
        <w:rPr>
          <w:del w:id="671" w:author="vent24" w:date="2014-07-03T19:45:00Z"/>
          <w:rFonts w:cs="Times-Roman"/>
          <w:kern w:val="0"/>
          <w:szCs w:val="21"/>
        </w:rPr>
      </w:pPr>
      <w:del w:id="672" w:author="vent24" w:date="2014-07-04T19:22:00Z">
        <w:r w:rsidRPr="00535BEB" w:rsidDel="00C60A91">
          <w:rPr>
            <w:szCs w:val="21"/>
          </w:rPr>
          <w:delText xml:space="preserve">Xiufeng </w:delText>
        </w:r>
      </w:del>
      <w:proofErr w:type="spellStart"/>
      <w:r w:rsidRPr="00535BEB">
        <w:rPr>
          <w:szCs w:val="21"/>
        </w:rPr>
        <w:t>Y</w:t>
      </w:r>
      <w:ins w:id="673" w:author="vent24" w:date="2014-07-04T19:22:00Z">
        <w:r w:rsidR="00C60A91">
          <w:rPr>
            <w:szCs w:val="21"/>
          </w:rPr>
          <w:t>an.X</w:t>
        </w:r>
      </w:ins>
      <w:proofErr w:type="spellEnd"/>
      <w:del w:id="674" w:author="vent24" w:date="2014-07-04T16:44:00Z">
        <w:r w:rsidRPr="00535BEB" w:rsidDel="008536C7">
          <w:rPr>
            <w:szCs w:val="21"/>
          </w:rPr>
          <w:delText>.</w:delText>
        </w:r>
      </w:del>
      <w:ins w:id="675" w:author="vent24" w:date="2014-07-04T16:44:00Z">
        <w:r w:rsidR="00C60A91">
          <w:rPr>
            <w:szCs w:val="21"/>
          </w:rPr>
          <w:t xml:space="preserve">. </w:t>
        </w:r>
      </w:ins>
      <w:del w:id="676" w:author="vent24" w:date="2014-07-04T19:22:00Z">
        <w:r w:rsidRPr="00535BEB" w:rsidDel="00C60A91">
          <w:rPr>
            <w:szCs w:val="21"/>
          </w:rPr>
          <w:delText xml:space="preserve"> </w:delText>
        </w:r>
      </w:del>
      <w:r w:rsidRPr="00535BEB">
        <w:rPr>
          <w:szCs w:val="21"/>
        </w:rPr>
        <w:t>and</w:t>
      </w:r>
      <w:del w:id="677" w:author="vent24" w:date="2014-07-04T19:22:00Z">
        <w:r w:rsidRPr="00535BEB" w:rsidDel="00C60A91">
          <w:rPr>
            <w:szCs w:val="21"/>
          </w:rPr>
          <w:delText xml:space="preserve"> Sixue</w:delText>
        </w:r>
      </w:del>
      <w:r w:rsidRPr="00535BEB">
        <w:rPr>
          <w:szCs w:val="21"/>
        </w:rPr>
        <w:t xml:space="preserve"> </w:t>
      </w:r>
      <w:proofErr w:type="spellStart"/>
      <w:r w:rsidRPr="00535BEB">
        <w:rPr>
          <w:szCs w:val="21"/>
        </w:rPr>
        <w:t>C</w:t>
      </w:r>
      <w:del w:id="678" w:author="vent24" w:date="2014-07-04T16:44:00Z">
        <w:r w:rsidDel="008536C7">
          <w:rPr>
            <w:szCs w:val="21"/>
          </w:rPr>
          <w:delText>.</w:delText>
        </w:r>
      </w:del>
      <w:ins w:id="679" w:author="vent24" w:date="2014-07-04T16:44:00Z">
        <w:r w:rsidR="00C60A91">
          <w:rPr>
            <w:szCs w:val="21"/>
          </w:rPr>
          <w:t>hen.</w:t>
        </w:r>
      </w:ins>
      <w:ins w:id="680" w:author="vent24" w:date="2014-07-04T19:25:00Z">
        <w:r w:rsidR="00C60A91">
          <w:rPr>
            <w:szCs w:val="21"/>
          </w:rPr>
          <w:t>S</w:t>
        </w:r>
      </w:ins>
      <w:proofErr w:type="spellEnd"/>
      <w:ins w:id="681" w:author="vent24" w:date="2014-07-04T19:23:00Z">
        <w:r w:rsidR="00C60A91">
          <w:rPr>
            <w:szCs w:val="21"/>
          </w:rPr>
          <w:t>.</w:t>
        </w:r>
      </w:ins>
      <w:r w:rsidRPr="00535BEB">
        <w:rPr>
          <w:szCs w:val="21"/>
        </w:rPr>
        <w:t xml:space="preserve"> </w:t>
      </w:r>
      <w:r w:rsidRPr="00535BEB">
        <w:rPr>
          <w:rFonts w:cs="Times-Bold"/>
          <w:bCs/>
          <w:kern w:val="0"/>
          <w:szCs w:val="21"/>
        </w:rPr>
        <w:t xml:space="preserve">Regulation of plant </w:t>
      </w:r>
      <w:proofErr w:type="spellStart"/>
      <w:r w:rsidRPr="00535BEB">
        <w:rPr>
          <w:rFonts w:cs="Times-Bold"/>
          <w:bCs/>
          <w:kern w:val="0"/>
          <w:szCs w:val="21"/>
        </w:rPr>
        <w:t>glucosinolate</w:t>
      </w:r>
      <w:proofErr w:type="spellEnd"/>
      <w:r w:rsidRPr="00535BEB">
        <w:rPr>
          <w:rFonts w:cs="Times-Bold"/>
          <w:bCs/>
          <w:kern w:val="0"/>
          <w:szCs w:val="21"/>
        </w:rPr>
        <w:t xml:space="preserve"> metabolism</w:t>
      </w:r>
      <w:del w:id="682" w:author="vent24" w:date="2014-07-03T19:40:00Z">
        <w:r w:rsidDel="006C2387">
          <w:rPr>
            <w:rFonts w:cs="Times-Bold"/>
            <w:bCs/>
            <w:kern w:val="0"/>
            <w:szCs w:val="21"/>
          </w:rPr>
          <w:delText>(Review)</w:delText>
        </w:r>
      </w:del>
      <w:del w:id="683" w:author="vent24" w:date="2014-07-04T16:44:00Z">
        <w:r w:rsidRPr="00535BEB" w:rsidDel="008536C7">
          <w:rPr>
            <w:szCs w:val="21"/>
          </w:rPr>
          <w:delText>.</w:delText>
        </w:r>
      </w:del>
      <w:ins w:id="684" w:author="vent24" w:date="2014-07-04T16:44:00Z">
        <w:r w:rsidR="00C60A91">
          <w:rPr>
            <w:szCs w:val="21"/>
          </w:rPr>
          <w:t>.</w:t>
        </w:r>
      </w:ins>
      <w:r w:rsidRPr="00535BEB">
        <w:rPr>
          <w:szCs w:val="21"/>
        </w:rPr>
        <w:t xml:space="preserve"> </w:t>
      </w:r>
      <w:del w:id="685" w:author="vent24" w:date="2014-07-03T19:40:00Z">
        <w:r w:rsidRPr="00535BEB" w:rsidDel="006C2387">
          <w:rPr>
            <w:rFonts w:cs="Times-Roman"/>
            <w:kern w:val="0"/>
            <w:szCs w:val="21"/>
          </w:rPr>
          <w:delText>:</w:delText>
        </w:r>
      </w:del>
      <w:del w:id="686" w:author="vent24" w:date="2014-07-04T19:23:00Z">
        <w:r w:rsidRPr="00535BEB" w:rsidDel="00C60A91">
          <w:rPr>
            <w:rFonts w:cs="Times-Roman"/>
            <w:kern w:val="0"/>
            <w:szCs w:val="21"/>
          </w:rPr>
          <w:delText xml:space="preserve"> </w:delText>
        </w:r>
      </w:del>
      <w:commentRangeStart w:id="687"/>
      <w:proofErr w:type="spellStart"/>
      <w:r w:rsidRPr="00535BEB">
        <w:rPr>
          <w:rFonts w:cs="Times-Roman"/>
          <w:kern w:val="0"/>
          <w:szCs w:val="21"/>
        </w:rPr>
        <w:t>Planta</w:t>
      </w:r>
      <w:commentRangeEnd w:id="687"/>
      <w:proofErr w:type="spellEnd"/>
      <w:r>
        <w:rPr>
          <w:rStyle w:val="aa"/>
        </w:rPr>
        <w:commentReference w:id="687"/>
      </w:r>
      <w:r w:rsidRPr="00535BEB">
        <w:rPr>
          <w:rFonts w:cs="Times-Roman"/>
          <w:kern w:val="0"/>
          <w:szCs w:val="21"/>
        </w:rPr>
        <w:t xml:space="preserve"> (2007) 226:</w:t>
      </w:r>
      <w:ins w:id="688" w:author="vent24" w:date="2014-07-03T19:41:00Z">
        <w:r w:rsidR="006C2387">
          <w:rPr>
            <w:rFonts w:cs="Times-Roman" w:hint="eastAsia"/>
            <w:kern w:val="0"/>
            <w:szCs w:val="21"/>
          </w:rPr>
          <w:t xml:space="preserve"> </w:t>
        </w:r>
      </w:ins>
      <w:r w:rsidRPr="00535BEB">
        <w:rPr>
          <w:rFonts w:cs="Times-Roman"/>
          <w:kern w:val="0"/>
          <w:szCs w:val="21"/>
        </w:rPr>
        <w:t>1343–1352</w:t>
      </w:r>
    </w:p>
    <w:p w14:paraId="31119F0A" w14:textId="77777777" w:rsidR="00C60A91" w:rsidRPr="00535BEB" w:rsidRDefault="00C60A91" w:rsidP="00535BEB">
      <w:pPr>
        <w:autoSpaceDE w:val="0"/>
        <w:autoSpaceDN w:val="0"/>
        <w:adjustRightInd w:val="0"/>
        <w:jc w:val="left"/>
        <w:rPr>
          <w:ins w:id="689" w:author="vent24" w:date="2014-07-04T19:25:00Z"/>
          <w:rFonts w:cs="Times-Roman"/>
          <w:kern w:val="0"/>
          <w:szCs w:val="21"/>
        </w:rPr>
      </w:pPr>
    </w:p>
    <w:p w14:paraId="18D1FC59" w14:textId="731136A5" w:rsidR="00BF10E4" w:rsidRPr="00535BEB" w:rsidDel="00613673" w:rsidRDefault="00BF10E4">
      <w:pPr>
        <w:autoSpaceDE w:val="0"/>
        <w:autoSpaceDN w:val="0"/>
        <w:adjustRightInd w:val="0"/>
        <w:jc w:val="left"/>
        <w:rPr>
          <w:del w:id="690" w:author="vent24" w:date="2014-07-03T19:45:00Z"/>
          <w:szCs w:val="21"/>
        </w:rPr>
        <w:pPrChange w:id="691" w:author="vent24" w:date="2014-07-03T19:45:00Z">
          <w:pPr/>
        </w:pPrChange>
      </w:pPr>
      <w:del w:id="692" w:author="vent24" w:date="2014-07-03T19:45:00Z">
        <w:r w:rsidRPr="00535BEB" w:rsidDel="00613673">
          <w:rPr>
            <w:rFonts w:cs="Times-Roman"/>
            <w:kern w:val="0"/>
            <w:szCs w:val="21"/>
          </w:rPr>
          <w:delText>DOI 10.1007/s00425-007-0627-7</w:delText>
        </w:r>
      </w:del>
    </w:p>
    <w:p w14:paraId="4ACAB401" w14:textId="77777777" w:rsidR="00BF10E4" w:rsidRDefault="00BF10E4" w:rsidP="00B41892">
      <w:pPr>
        <w:rPr>
          <w:szCs w:val="21"/>
        </w:rPr>
      </w:pPr>
    </w:p>
    <w:p w14:paraId="5D6863C0" w14:textId="70B0E574" w:rsidR="00BF10E4" w:rsidRPr="00535BEB" w:rsidRDefault="0081267C" w:rsidP="00B41892">
      <w:pPr>
        <w:rPr>
          <w:szCs w:val="21"/>
        </w:rPr>
      </w:pPr>
      <w:proofErr w:type="spellStart"/>
      <w:ins w:id="693" w:author="vent24" w:date="2014-07-04T16:30:00Z">
        <w:r>
          <w:rPr>
            <w:szCs w:val="21"/>
          </w:rPr>
          <w:t>Wolfson</w:t>
        </w:r>
      </w:ins>
      <w:proofErr w:type="spellEnd"/>
      <w:del w:id="694" w:author="vent24" w:date="2014-07-04T16:28:00Z">
        <w:r w:rsidR="00BF10E4" w:rsidDel="0081267C">
          <w:rPr>
            <w:szCs w:val="21"/>
          </w:rPr>
          <w:delText>jane</w:delText>
        </w:r>
      </w:del>
      <w:r w:rsidR="00BF10E4">
        <w:rPr>
          <w:szCs w:val="21"/>
        </w:rPr>
        <w:t xml:space="preserve"> </w:t>
      </w:r>
      <w:ins w:id="695" w:author="vent24" w:date="2014-07-04T16:30:00Z">
        <w:r>
          <w:rPr>
            <w:szCs w:val="21"/>
          </w:rPr>
          <w:t>J</w:t>
        </w:r>
      </w:ins>
      <w:ins w:id="696" w:author="vent24" w:date="2014-07-04T16:44:00Z">
        <w:r w:rsidR="008536C7">
          <w:rPr>
            <w:szCs w:val="21"/>
          </w:rPr>
          <w:t>．</w:t>
        </w:r>
      </w:ins>
      <w:r w:rsidR="00BF10E4">
        <w:rPr>
          <w:szCs w:val="21"/>
        </w:rPr>
        <w:t>L</w:t>
      </w:r>
      <w:del w:id="697" w:author="vent24" w:date="2014-07-04T16:44:00Z">
        <w:r w:rsidR="00BF10E4" w:rsidDel="008536C7">
          <w:rPr>
            <w:szCs w:val="21"/>
          </w:rPr>
          <w:delText>.</w:delText>
        </w:r>
      </w:del>
      <w:ins w:id="698" w:author="vent24" w:date="2014-07-04T16:44:00Z">
        <w:r w:rsidR="008536C7">
          <w:rPr>
            <w:szCs w:val="21"/>
          </w:rPr>
          <w:t>．</w:t>
        </w:r>
      </w:ins>
      <w:del w:id="699" w:author="vent24" w:date="2014-07-04T16:30:00Z">
        <w:r w:rsidR="00BF10E4" w:rsidDel="0081267C">
          <w:rPr>
            <w:szCs w:val="21"/>
          </w:rPr>
          <w:delText>W.</w:delText>
        </w:r>
      </w:del>
      <w:r w:rsidR="00BF10E4">
        <w:rPr>
          <w:szCs w:val="21"/>
        </w:rPr>
        <w:t xml:space="preserve"> </w:t>
      </w:r>
      <w:proofErr w:type="spellStart"/>
      <w:r w:rsidR="00BF10E4">
        <w:rPr>
          <w:szCs w:val="21"/>
        </w:rPr>
        <w:t>Oviposition</w:t>
      </w:r>
      <w:proofErr w:type="spellEnd"/>
      <w:r w:rsidR="00BF10E4">
        <w:rPr>
          <w:szCs w:val="21"/>
        </w:rPr>
        <w:t xml:space="preserve"> response of </w:t>
      </w:r>
      <w:proofErr w:type="spellStart"/>
      <w:r w:rsidR="00BF10E4" w:rsidRPr="00535BEB">
        <w:rPr>
          <w:i/>
          <w:szCs w:val="21"/>
        </w:rPr>
        <w:t>Pieris</w:t>
      </w:r>
      <w:proofErr w:type="spellEnd"/>
      <w:r w:rsidR="00BF10E4" w:rsidRPr="00535BEB">
        <w:rPr>
          <w:i/>
          <w:szCs w:val="21"/>
        </w:rPr>
        <w:t xml:space="preserve"> </w:t>
      </w:r>
      <w:proofErr w:type="spellStart"/>
      <w:r w:rsidR="00BF10E4" w:rsidRPr="00535BEB">
        <w:rPr>
          <w:i/>
          <w:szCs w:val="21"/>
        </w:rPr>
        <w:t>Rapae</w:t>
      </w:r>
      <w:proofErr w:type="spellEnd"/>
      <w:r w:rsidR="00BF10E4">
        <w:rPr>
          <w:szCs w:val="21"/>
        </w:rPr>
        <w:t xml:space="preserve"> to environmentally induced variation in </w:t>
      </w:r>
      <w:r w:rsidR="00BF10E4" w:rsidRPr="00535BEB">
        <w:rPr>
          <w:i/>
          <w:szCs w:val="21"/>
        </w:rPr>
        <w:t xml:space="preserve">Brassica </w:t>
      </w:r>
      <w:proofErr w:type="spellStart"/>
      <w:r w:rsidR="00BF10E4" w:rsidRPr="00535BEB">
        <w:rPr>
          <w:i/>
          <w:szCs w:val="21"/>
        </w:rPr>
        <w:t>Nigra</w:t>
      </w:r>
      <w:proofErr w:type="spellEnd"/>
      <w:r w:rsidR="00BF10E4">
        <w:rPr>
          <w:szCs w:val="21"/>
        </w:rPr>
        <w:t xml:space="preserve">: </w:t>
      </w:r>
      <w:proofErr w:type="spellStart"/>
      <w:r w:rsidR="00BF10E4">
        <w:rPr>
          <w:szCs w:val="21"/>
        </w:rPr>
        <w:t>Ent</w:t>
      </w:r>
      <w:proofErr w:type="spellEnd"/>
      <w:del w:id="700" w:author="vent24" w:date="2014-07-04T16:44:00Z">
        <w:r w:rsidR="00BF10E4" w:rsidDel="008536C7">
          <w:rPr>
            <w:szCs w:val="21"/>
          </w:rPr>
          <w:delText>,</w:delText>
        </w:r>
      </w:del>
      <w:ins w:id="701" w:author="vent24" w:date="2014-07-04T16:44:00Z">
        <w:r w:rsidR="008536C7">
          <w:rPr>
            <w:szCs w:val="21"/>
          </w:rPr>
          <w:t>，</w:t>
        </w:r>
      </w:ins>
      <w:r w:rsidR="00BF10E4">
        <w:rPr>
          <w:szCs w:val="21"/>
        </w:rPr>
        <w:t xml:space="preserve"> </w:t>
      </w:r>
      <w:proofErr w:type="spellStart"/>
      <w:r w:rsidR="00BF10E4">
        <w:rPr>
          <w:szCs w:val="21"/>
        </w:rPr>
        <w:t>exp</w:t>
      </w:r>
      <w:proofErr w:type="spellEnd"/>
      <w:del w:id="702" w:author="vent24" w:date="2014-07-04T16:44:00Z">
        <w:r w:rsidR="00BF10E4" w:rsidDel="008536C7">
          <w:rPr>
            <w:szCs w:val="21"/>
          </w:rPr>
          <w:delText>.</w:delText>
        </w:r>
      </w:del>
      <w:ins w:id="703" w:author="vent24" w:date="2014-07-04T16:44:00Z">
        <w:r w:rsidR="008536C7">
          <w:rPr>
            <w:szCs w:val="21"/>
          </w:rPr>
          <w:t>．</w:t>
        </w:r>
      </w:ins>
      <w:r w:rsidR="00BF10E4">
        <w:rPr>
          <w:szCs w:val="21"/>
        </w:rPr>
        <w:t xml:space="preserve"> &amp; </w:t>
      </w:r>
      <w:proofErr w:type="spellStart"/>
      <w:r w:rsidR="00BF10E4">
        <w:rPr>
          <w:szCs w:val="21"/>
        </w:rPr>
        <w:t>appl</w:t>
      </w:r>
      <w:proofErr w:type="spellEnd"/>
      <w:del w:id="704" w:author="vent24" w:date="2014-07-04T16:44:00Z">
        <w:r w:rsidR="00BF10E4" w:rsidDel="008536C7">
          <w:rPr>
            <w:szCs w:val="21"/>
          </w:rPr>
          <w:delText>.</w:delText>
        </w:r>
      </w:del>
      <w:ins w:id="705" w:author="vent24" w:date="2014-07-04T16:44:00Z">
        <w:r w:rsidR="008536C7">
          <w:rPr>
            <w:szCs w:val="21"/>
          </w:rPr>
          <w:t>．</w:t>
        </w:r>
      </w:ins>
      <w:ins w:id="706" w:author="vent24" w:date="2014-07-03T14:46:00Z">
        <w:r w:rsidR="008D4641" w:rsidDel="008D4641">
          <w:rPr>
            <w:szCs w:val="21"/>
          </w:rPr>
          <w:t xml:space="preserve"> </w:t>
        </w:r>
      </w:ins>
      <w:del w:id="707" w:author="vent24" w:date="2014-07-03T14:46:00Z">
        <w:r w:rsidR="00BF10E4" w:rsidDel="008D4641">
          <w:rPr>
            <w:szCs w:val="21"/>
          </w:rPr>
          <w:delText xml:space="preserve"> 27</w:delText>
        </w:r>
      </w:del>
      <w:r w:rsidR="00BF10E4">
        <w:rPr>
          <w:szCs w:val="21"/>
        </w:rPr>
        <w:t>(1980)</w:t>
      </w:r>
      <w:ins w:id="708" w:author="vent24" w:date="2014-07-03T14:46:00Z">
        <w:r w:rsidR="008D4641">
          <w:rPr>
            <w:szCs w:val="21"/>
          </w:rPr>
          <w:t xml:space="preserve"> 27</w:t>
        </w:r>
        <w:r w:rsidR="008D4641">
          <w:rPr>
            <w:rFonts w:hint="eastAsia"/>
            <w:szCs w:val="21"/>
          </w:rPr>
          <w:t>：</w:t>
        </w:r>
      </w:ins>
      <w:r w:rsidR="00BF10E4">
        <w:rPr>
          <w:szCs w:val="21"/>
        </w:rPr>
        <w:t xml:space="preserve"> 223-232</w:t>
      </w:r>
      <w:del w:id="709" w:author="vent24" w:date="2014-07-04T16:44:00Z">
        <w:r w:rsidR="00BF10E4" w:rsidDel="008536C7">
          <w:rPr>
            <w:szCs w:val="21"/>
          </w:rPr>
          <w:delText>.</w:delText>
        </w:r>
      </w:del>
      <w:ins w:id="710" w:author="vent24" w:date="2014-07-04T16:44:00Z">
        <w:r w:rsidR="008536C7">
          <w:rPr>
            <w:szCs w:val="21"/>
          </w:rPr>
          <w:t>．</w:t>
        </w:r>
      </w:ins>
      <w:del w:id="711" w:author="vent24" w:date="2014-07-04T16:27:00Z">
        <w:r w:rsidR="00BF10E4" w:rsidDel="0081267C">
          <w:rPr>
            <w:szCs w:val="21"/>
          </w:rPr>
          <w:delText>Ned.Entomol. Ver. Amsterdom</w:delText>
        </w:r>
      </w:del>
    </w:p>
    <w:p w14:paraId="08C7B158" w14:textId="77777777" w:rsidR="00BF10E4" w:rsidRDefault="00BF10E4" w:rsidP="00B41892">
      <w:pPr>
        <w:rPr>
          <w:i/>
          <w:szCs w:val="21"/>
        </w:rPr>
      </w:pPr>
    </w:p>
    <w:p w14:paraId="6FEB225B" w14:textId="4C28C56D" w:rsidR="00BF10E4" w:rsidRPr="00570AD9" w:rsidRDefault="00B4764F" w:rsidP="00B4764F">
      <w:pPr>
        <w:autoSpaceDE w:val="0"/>
        <w:autoSpaceDN w:val="0"/>
        <w:adjustRightInd w:val="0"/>
        <w:jc w:val="left"/>
        <w:rPr>
          <w:kern w:val="0"/>
          <w:szCs w:val="21"/>
        </w:rPr>
      </w:pPr>
      <w:ins w:id="712" w:author="vent24" w:date="2014-07-04T19:35:00Z">
        <w:r w:rsidRPr="00172262">
          <w:rPr>
            <w:kern w:val="0"/>
            <w:sz w:val="22"/>
            <w:rPrChange w:id="713" w:author="vent24" w:date="2014-07-04T19:35:00Z">
              <w:rPr>
                <w:rFonts w:ascii="Times New Roman" w:hAnsi="Times New Roman"/>
                <w:kern w:val="0"/>
                <w:sz w:val="22"/>
              </w:rPr>
            </w:rPrChange>
          </w:rPr>
          <w:t>P</w:t>
        </w:r>
      </w:ins>
      <w:ins w:id="714" w:author="vent24" w:date="2014-07-04T19:36:00Z">
        <w:r w:rsidRPr="00172262">
          <w:rPr>
            <w:kern w:val="0"/>
            <w:sz w:val="22"/>
          </w:rPr>
          <w:t>ereira. F. M. V</w:t>
        </w:r>
      </w:ins>
      <w:ins w:id="715" w:author="vent24" w:date="2014-07-04T19:35:00Z">
        <w:r w:rsidRPr="00172262">
          <w:rPr>
            <w:kern w:val="0"/>
            <w:sz w:val="22"/>
          </w:rPr>
          <w:t>.</w:t>
        </w:r>
        <w:r w:rsidRPr="00172262">
          <w:rPr>
            <w:kern w:val="0"/>
            <w:sz w:val="15"/>
            <w:szCs w:val="15"/>
          </w:rPr>
          <w:t xml:space="preserve"> </w:t>
        </w:r>
        <w:r w:rsidRPr="00172262">
          <w:rPr>
            <w:kern w:val="0"/>
            <w:sz w:val="22"/>
            <w:rPrChange w:id="716" w:author="vent24" w:date="2014-07-04T19:35:00Z">
              <w:rPr>
                <w:rFonts w:ascii="Times New Roman" w:hAnsi="Times New Roman"/>
                <w:kern w:val="0"/>
                <w:sz w:val="22"/>
              </w:rPr>
            </w:rPrChange>
          </w:rPr>
          <w:t>R</w:t>
        </w:r>
      </w:ins>
      <w:ins w:id="717" w:author="vent24" w:date="2014-07-04T19:37:00Z">
        <w:r w:rsidRPr="00172262">
          <w:rPr>
            <w:kern w:val="0"/>
            <w:sz w:val="22"/>
          </w:rPr>
          <w:t xml:space="preserve">osa. E. </w:t>
        </w:r>
      </w:ins>
      <w:ins w:id="718" w:author="vent24" w:date="2014-07-04T19:35:00Z">
        <w:r w:rsidRPr="00172262">
          <w:rPr>
            <w:kern w:val="0"/>
            <w:sz w:val="22"/>
            <w:rPrChange w:id="719" w:author="vent24" w:date="2014-07-04T19:35:00Z">
              <w:rPr>
                <w:rFonts w:ascii="Times New Roman" w:hAnsi="Times New Roman"/>
                <w:kern w:val="0"/>
                <w:sz w:val="22"/>
              </w:rPr>
            </w:rPrChange>
          </w:rPr>
          <w:t>F</w:t>
        </w:r>
      </w:ins>
      <w:ins w:id="720" w:author="vent24" w:date="2014-07-04T19:38:00Z">
        <w:r w:rsidRPr="00172262">
          <w:rPr>
            <w:kern w:val="0"/>
            <w:sz w:val="22"/>
          </w:rPr>
          <w:t xml:space="preserve">ahey. J. W. </w:t>
        </w:r>
      </w:ins>
      <w:ins w:id="721" w:author="vent24" w:date="2014-07-04T19:35:00Z">
        <w:r>
          <w:rPr>
            <w:rFonts w:ascii="Times New Roman" w:hAnsi="Times New Roman"/>
            <w:kern w:val="0"/>
            <w:sz w:val="22"/>
          </w:rPr>
          <w:t>S</w:t>
        </w:r>
      </w:ins>
      <w:ins w:id="722" w:author="vent24" w:date="2014-07-04T19:39:00Z">
        <w:r>
          <w:rPr>
            <w:rFonts w:ascii="Times New Roman" w:hAnsi="Times New Roman"/>
            <w:kern w:val="0"/>
            <w:sz w:val="22"/>
          </w:rPr>
          <w:t>tephenson. K</w:t>
        </w:r>
      </w:ins>
      <w:ins w:id="723" w:author="vent24" w:date="2014-07-04T19:40:00Z">
        <w:r>
          <w:rPr>
            <w:rFonts w:ascii="Times New Roman" w:hAnsi="Times New Roman"/>
            <w:kern w:val="0"/>
            <w:sz w:val="22"/>
          </w:rPr>
          <w:t xml:space="preserve">. K. </w:t>
        </w:r>
      </w:ins>
      <w:proofErr w:type="spellStart"/>
      <w:ins w:id="724" w:author="vent24" w:date="2014-07-04T19:35:00Z">
        <w:r>
          <w:rPr>
            <w:rFonts w:ascii="Times New Roman" w:hAnsi="Times New Roman"/>
            <w:kern w:val="0"/>
            <w:sz w:val="22"/>
          </w:rPr>
          <w:t>C</w:t>
        </w:r>
      </w:ins>
      <w:ins w:id="725" w:author="vent24" w:date="2014-07-04T19:40:00Z">
        <w:r>
          <w:rPr>
            <w:rFonts w:ascii="Times New Roman" w:hAnsi="Times New Roman"/>
            <w:kern w:val="0"/>
            <w:sz w:val="22"/>
          </w:rPr>
          <w:t>arvalho</w:t>
        </w:r>
      </w:ins>
      <w:proofErr w:type="spellEnd"/>
      <w:ins w:id="726" w:author="vent24" w:date="2014-07-04T19:41:00Z">
        <w:r>
          <w:rPr>
            <w:rFonts w:ascii="Times New Roman" w:hAnsi="Times New Roman"/>
            <w:kern w:val="0"/>
            <w:sz w:val="22"/>
          </w:rPr>
          <w:t xml:space="preserve">. R. </w:t>
        </w:r>
      </w:ins>
      <w:ins w:id="727" w:author="vent24" w:date="2014-07-04T19:35:00Z">
        <w:r>
          <w:rPr>
            <w:rFonts w:ascii="Times New Roman" w:hAnsi="Times New Roman"/>
            <w:kern w:val="0"/>
            <w:sz w:val="22"/>
          </w:rPr>
          <w:t>A</w:t>
        </w:r>
      </w:ins>
      <w:ins w:id="728" w:author="vent24" w:date="2014-07-04T19:41:00Z">
        <w:r>
          <w:rPr>
            <w:rFonts w:ascii="Times New Roman" w:hAnsi="Times New Roman"/>
            <w:kern w:val="0"/>
            <w:sz w:val="22"/>
          </w:rPr>
          <w:t>ires. A</w:t>
        </w:r>
      </w:ins>
      <w:ins w:id="729" w:author="vent24" w:date="2014-07-04T19:42:00Z">
        <w:r>
          <w:rPr>
            <w:rFonts w:ascii="Times New Roman" w:hAnsi="Times New Roman"/>
            <w:kern w:val="0"/>
            <w:sz w:val="22"/>
          </w:rPr>
          <w:t>.</w:t>
        </w:r>
      </w:ins>
      <w:del w:id="730" w:author="vent24" w:date="2014-07-04T19:35:00Z">
        <w:r w:rsidR="00BF10E4" w:rsidRPr="002932FB" w:rsidDel="00B4764F">
          <w:rPr>
            <w:kern w:val="0"/>
            <w:szCs w:val="21"/>
          </w:rPr>
          <w:delText>F</w:delText>
        </w:r>
        <w:r w:rsidR="00BF10E4" w:rsidDel="00B4764F">
          <w:rPr>
            <w:kern w:val="0"/>
            <w:szCs w:val="21"/>
          </w:rPr>
          <w:delText>ernanda</w:delText>
        </w:r>
        <w:r w:rsidR="00BF10E4" w:rsidRPr="002932FB" w:rsidDel="00B4764F">
          <w:rPr>
            <w:kern w:val="0"/>
            <w:szCs w:val="21"/>
          </w:rPr>
          <w:delText xml:space="preserve"> M</w:delText>
        </w:r>
      </w:del>
      <w:del w:id="731" w:author="vent24" w:date="2014-07-04T16:44:00Z">
        <w:r w:rsidR="00BF10E4" w:rsidDel="008536C7">
          <w:rPr>
            <w:kern w:val="0"/>
            <w:szCs w:val="21"/>
          </w:rPr>
          <w:delText>.</w:delText>
        </w:r>
      </w:del>
      <w:del w:id="732" w:author="vent24" w:date="2014-07-04T19:35:00Z">
        <w:r w:rsidR="00BF10E4" w:rsidRPr="002932FB" w:rsidDel="00B4764F">
          <w:rPr>
            <w:kern w:val="0"/>
            <w:szCs w:val="21"/>
          </w:rPr>
          <w:delText xml:space="preserve"> V</w:delText>
        </w:r>
      </w:del>
      <w:del w:id="733" w:author="vent24" w:date="2014-07-04T16:44:00Z">
        <w:r w:rsidR="00BF10E4" w:rsidDel="008536C7">
          <w:rPr>
            <w:kern w:val="0"/>
            <w:szCs w:val="21"/>
          </w:rPr>
          <w:delText>.</w:delText>
        </w:r>
      </w:del>
      <w:del w:id="734" w:author="vent24" w:date="2014-07-04T19:35:00Z">
        <w:r w:rsidR="00BF10E4" w:rsidRPr="002932FB" w:rsidDel="00B4764F">
          <w:rPr>
            <w:kern w:val="0"/>
            <w:szCs w:val="21"/>
          </w:rPr>
          <w:delText xml:space="preserve"> P</w:delText>
        </w:r>
      </w:del>
      <w:del w:id="735" w:author="vent24" w:date="2014-07-04T16:44:00Z">
        <w:r w:rsidR="00BF10E4" w:rsidDel="008536C7">
          <w:rPr>
            <w:kern w:val="0"/>
            <w:szCs w:val="21"/>
          </w:rPr>
          <w:delText>.</w:delText>
        </w:r>
      </w:del>
      <w:del w:id="736" w:author="vent24" w:date="2014-07-04T19:35:00Z">
        <w:r w:rsidR="00BF10E4" w:rsidRPr="002932FB" w:rsidDel="00B4764F">
          <w:rPr>
            <w:kern w:val="0"/>
            <w:szCs w:val="21"/>
          </w:rPr>
          <w:delText xml:space="preserve"> E</w:delText>
        </w:r>
        <w:r w:rsidR="00BF10E4" w:rsidDel="00B4764F">
          <w:rPr>
            <w:kern w:val="0"/>
            <w:szCs w:val="21"/>
          </w:rPr>
          <w:delText>duardo</w:delText>
        </w:r>
      </w:del>
      <w:del w:id="737" w:author="vent24" w:date="2014-07-04T16:44:00Z">
        <w:r w:rsidR="00BF10E4" w:rsidDel="008536C7">
          <w:rPr>
            <w:kern w:val="0"/>
            <w:szCs w:val="21"/>
          </w:rPr>
          <w:delText>,</w:delText>
        </w:r>
      </w:del>
      <w:del w:id="738" w:author="vent24" w:date="2014-07-04T19:35:00Z">
        <w:r w:rsidR="00BF10E4" w:rsidRPr="002932FB" w:rsidDel="00B4764F">
          <w:rPr>
            <w:kern w:val="0"/>
            <w:szCs w:val="21"/>
          </w:rPr>
          <w:delText xml:space="preserve"> R</w:delText>
        </w:r>
      </w:del>
      <w:del w:id="739" w:author="vent24" w:date="2014-07-04T16:44:00Z">
        <w:r w:rsidR="00BF10E4" w:rsidDel="008536C7">
          <w:rPr>
            <w:kern w:val="0"/>
            <w:szCs w:val="21"/>
          </w:rPr>
          <w:delText>.</w:delText>
        </w:r>
      </w:del>
      <w:del w:id="740" w:author="vent24" w:date="2014-07-04T19:35:00Z">
        <w:r w:rsidR="00BF10E4" w:rsidRPr="002932FB" w:rsidDel="00B4764F">
          <w:rPr>
            <w:kern w:val="0"/>
            <w:szCs w:val="21"/>
          </w:rPr>
          <w:delText xml:space="preserve"> J</w:delText>
        </w:r>
        <w:r w:rsidR="00BF10E4" w:rsidDel="00B4764F">
          <w:rPr>
            <w:kern w:val="0"/>
            <w:szCs w:val="21"/>
          </w:rPr>
          <w:delText>ed</w:delText>
        </w:r>
        <w:r w:rsidR="00BF10E4" w:rsidRPr="002932FB" w:rsidDel="00B4764F">
          <w:rPr>
            <w:kern w:val="0"/>
            <w:szCs w:val="21"/>
          </w:rPr>
          <w:delText xml:space="preserve"> W</w:delText>
        </w:r>
      </w:del>
      <w:del w:id="741" w:author="vent24" w:date="2014-07-04T16:44:00Z">
        <w:r w:rsidR="00BF10E4" w:rsidRPr="002932FB" w:rsidDel="008536C7">
          <w:rPr>
            <w:kern w:val="0"/>
            <w:szCs w:val="21"/>
          </w:rPr>
          <w:delText>.</w:delText>
        </w:r>
      </w:del>
      <w:del w:id="742" w:author="vent24" w:date="2014-07-04T19:35:00Z">
        <w:r w:rsidR="00BF10E4" w:rsidRPr="002932FB" w:rsidDel="00B4764F">
          <w:rPr>
            <w:kern w:val="0"/>
            <w:szCs w:val="21"/>
          </w:rPr>
          <w:delText xml:space="preserve"> F</w:delText>
        </w:r>
      </w:del>
      <w:del w:id="743" w:author="vent24" w:date="2014-07-04T16:44:00Z">
        <w:r w:rsidR="00BF10E4" w:rsidDel="008536C7">
          <w:rPr>
            <w:kern w:val="0"/>
            <w:szCs w:val="21"/>
          </w:rPr>
          <w:delText>.</w:delText>
        </w:r>
      </w:del>
      <w:del w:id="744" w:author="vent24" w:date="2014-07-04T19:35:00Z">
        <w:r w:rsidR="00BF10E4" w:rsidDel="00B4764F">
          <w:rPr>
            <w:kern w:val="0"/>
            <w:szCs w:val="21"/>
          </w:rPr>
          <w:delText xml:space="preserve"> </w:delText>
        </w:r>
        <w:r w:rsidR="00BF10E4" w:rsidRPr="002932FB" w:rsidDel="00B4764F">
          <w:rPr>
            <w:kern w:val="0"/>
            <w:szCs w:val="21"/>
          </w:rPr>
          <w:delText>K</w:delText>
        </w:r>
        <w:r w:rsidR="00BF10E4" w:rsidDel="00B4764F">
          <w:rPr>
            <w:kern w:val="0"/>
            <w:szCs w:val="21"/>
          </w:rPr>
          <w:delText>atherine</w:delText>
        </w:r>
      </w:del>
      <w:del w:id="745" w:author="vent24" w:date="2014-07-04T16:44:00Z">
        <w:r w:rsidR="00BF10E4" w:rsidDel="008536C7">
          <w:rPr>
            <w:kern w:val="0"/>
            <w:szCs w:val="21"/>
          </w:rPr>
          <w:delText>,</w:delText>
        </w:r>
      </w:del>
      <w:del w:id="746" w:author="vent24" w:date="2014-07-04T19:35:00Z">
        <w:r w:rsidR="00BF10E4" w:rsidRPr="002932FB" w:rsidDel="00B4764F">
          <w:rPr>
            <w:kern w:val="0"/>
            <w:szCs w:val="21"/>
          </w:rPr>
          <w:delText xml:space="preserve"> K</w:delText>
        </w:r>
      </w:del>
      <w:del w:id="747" w:author="vent24" w:date="2014-07-04T16:44:00Z">
        <w:r w:rsidR="00BF10E4" w:rsidRPr="002932FB" w:rsidDel="008536C7">
          <w:rPr>
            <w:kern w:val="0"/>
            <w:szCs w:val="21"/>
          </w:rPr>
          <w:delText>.</w:delText>
        </w:r>
      </w:del>
      <w:del w:id="748" w:author="vent24" w:date="2014-07-04T19:35:00Z">
        <w:r w:rsidR="00BF10E4" w:rsidRPr="002932FB" w:rsidDel="00B4764F">
          <w:rPr>
            <w:kern w:val="0"/>
            <w:szCs w:val="21"/>
          </w:rPr>
          <w:delText xml:space="preserve"> S</w:delText>
        </w:r>
      </w:del>
      <w:del w:id="749" w:author="vent24" w:date="2014-07-04T16:44:00Z">
        <w:r w:rsidR="00BF10E4" w:rsidDel="008536C7">
          <w:rPr>
            <w:kern w:val="0"/>
            <w:szCs w:val="21"/>
          </w:rPr>
          <w:delText>.</w:delText>
        </w:r>
      </w:del>
      <w:del w:id="750" w:author="vent24" w:date="2014-07-04T19:35:00Z">
        <w:r w:rsidR="00BF10E4" w:rsidRPr="002932FB" w:rsidDel="00B4764F">
          <w:rPr>
            <w:kern w:val="0"/>
            <w:szCs w:val="21"/>
          </w:rPr>
          <w:delText xml:space="preserve"> R</w:delText>
        </w:r>
        <w:r w:rsidR="00BF10E4" w:rsidDel="00B4764F">
          <w:rPr>
            <w:kern w:val="0"/>
            <w:szCs w:val="21"/>
          </w:rPr>
          <w:delText>osa</w:delText>
        </w:r>
        <w:r w:rsidR="00BF10E4" w:rsidRPr="002932FB" w:rsidDel="00B4764F">
          <w:rPr>
            <w:kern w:val="0"/>
            <w:szCs w:val="21"/>
          </w:rPr>
          <w:delText xml:space="preserve"> C</w:delText>
        </w:r>
      </w:del>
      <w:del w:id="751" w:author="vent24" w:date="2014-07-04T16:44:00Z">
        <w:r w:rsidR="00BF10E4" w:rsidDel="008536C7">
          <w:rPr>
            <w:kern w:val="0"/>
            <w:szCs w:val="21"/>
          </w:rPr>
          <w:delText>.</w:delText>
        </w:r>
      </w:del>
      <w:del w:id="752" w:author="vent24" w:date="2014-07-04T19:35:00Z">
        <w:r w:rsidR="00BF10E4" w:rsidRPr="002932FB" w:rsidDel="00B4764F">
          <w:rPr>
            <w:kern w:val="0"/>
            <w:szCs w:val="21"/>
          </w:rPr>
          <w:delText xml:space="preserve"> </w:delText>
        </w:r>
        <w:r w:rsidR="00BF10E4" w:rsidDel="00B4764F">
          <w:rPr>
            <w:kern w:val="0"/>
            <w:szCs w:val="21"/>
          </w:rPr>
          <w:delText>and</w:delText>
        </w:r>
        <w:r w:rsidR="00BF10E4" w:rsidRPr="002932FB" w:rsidDel="00B4764F">
          <w:rPr>
            <w:kern w:val="0"/>
            <w:szCs w:val="21"/>
          </w:rPr>
          <w:delText xml:space="preserve"> A</w:delText>
        </w:r>
        <w:r w:rsidR="00BF10E4" w:rsidDel="00B4764F">
          <w:rPr>
            <w:kern w:val="0"/>
            <w:szCs w:val="21"/>
          </w:rPr>
          <w:delText>lfredo</w:delText>
        </w:r>
        <w:r w:rsidR="00BF10E4" w:rsidRPr="002932FB" w:rsidDel="00B4764F">
          <w:rPr>
            <w:kern w:val="0"/>
            <w:szCs w:val="21"/>
          </w:rPr>
          <w:delText xml:space="preserve"> A</w:delText>
        </w:r>
      </w:del>
      <w:del w:id="753" w:author="vent24" w:date="2014-07-04T16:44:00Z">
        <w:r w:rsidR="00BF10E4" w:rsidDel="008536C7">
          <w:rPr>
            <w:kern w:val="0"/>
            <w:szCs w:val="21"/>
          </w:rPr>
          <w:delText>.</w:delText>
        </w:r>
      </w:del>
      <w:ins w:id="754" w:author="vent24" w:date="2014-07-04T16:44:00Z">
        <w:r>
          <w:rPr>
            <w:kern w:val="0"/>
            <w:szCs w:val="21"/>
          </w:rPr>
          <w:t xml:space="preserve"> </w:t>
        </w:r>
      </w:ins>
      <w:del w:id="755" w:author="vent24" w:date="2014-07-04T19:42:00Z">
        <w:r w:rsidR="00BF10E4" w:rsidDel="00B4764F">
          <w:rPr>
            <w:kern w:val="0"/>
            <w:szCs w:val="21"/>
          </w:rPr>
          <w:delText xml:space="preserve"> </w:delText>
        </w:r>
      </w:del>
      <w:r w:rsidR="00BF10E4" w:rsidRPr="00570AD9">
        <w:rPr>
          <w:rFonts w:cs="Arial"/>
          <w:bCs/>
          <w:kern w:val="0"/>
          <w:szCs w:val="21"/>
        </w:rPr>
        <w:t>Influence of Temperature and Ontogeny on the Levels of</w:t>
      </w:r>
      <w:r w:rsidR="00BF10E4">
        <w:rPr>
          <w:rFonts w:cs="Arial"/>
          <w:bCs/>
          <w:kern w:val="0"/>
          <w:szCs w:val="21"/>
        </w:rPr>
        <w:t xml:space="preserve"> </w:t>
      </w:r>
      <w:proofErr w:type="spellStart"/>
      <w:r w:rsidR="00BF10E4" w:rsidRPr="00570AD9">
        <w:rPr>
          <w:rFonts w:cs="Arial"/>
          <w:bCs/>
          <w:kern w:val="0"/>
          <w:szCs w:val="21"/>
        </w:rPr>
        <w:t>Glucosinolates</w:t>
      </w:r>
      <w:proofErr w:type="spellEnd"/>
      <w:r w:rsidR="00BF10E4" w:rsidRPr="00570AD9">
        <w:rPr>
          <w:rFonts w:cs="Arial"/>
          <w:bCs/>
          <w:kern w:val="0"/>
          <w:szCs w:val="21"/>
        </w:rPr>
        <w:t xml:space="preserve"> in Broccoli (</w:t>
      </w:r>
      <w:r w:rsidR="00BF10E4" w:rsidRPr="00570AD9">
        <w:rPr>
          <w:rFonts w:cs="Arial"/>
          <w:bCs/>
          <w:i/>
          <w:iCs/>
          <w:kern w:val="0"/>
          <w:szCs w:val="21"/>
        </w:rPr>
        <w:t xml:space="preserve">Brassica </w:t>
      </w:r>
      <w:proofErr w:type="spellStart"/>
      <w:r w:rsidR="00BF10E4" w:rsidRPr="00570AD9">
        <w:rPr>
          <w:rFonts w:cs="Arial"/>
          <w:bCs/>
          <w:i/>
          <w:iCs/>
          <w:kern w:val="0"/>
          <w:szCs w:val="21"/>
        </w:rPr>
        <w:t>oleracea</w:t>
      </w:r>
      <w:proofErr w:type="spellEnd"/>
      <w:r w:rsidR="00BF10E4" w:rsidRPr="00570AD9">
        <w:rPr>
          <w:rFonts w:cs="Arial"/>
          <w:bCs/>
          <w:i/>
          <w:iCs/>
          <w:kern w:val="0"/>
          <w:szCs w:val="21"/>
        </w:rPr>
        <w:t xml:space="preserve"> </w:t>
      </w:r>
      <w:r w:rsidR="00BF10E4" w:rsidRPr="00570AD9">
        <w:rPr>
          <w:rFonts w:cs="Arial"/>
          <w:bCs/>
          <w:kern w:val="0"/>
          <w:szCs w:val="21"/>
        </w:rPr>
        <w:t>Var</w:t>
      </w:r>
      <w:del w:id="756" w:author="vent24" w:date="2014-07-04T16:44:00Z">
        <w:r w:rsidR="00BF10E4" w:rsidRPr="00570AD9" w:rsidDel="008536C7">
          <w:rPr>
            <w:rFonts w:cs="Arial"/>
            <w:bCs/>
            <w:kern w:val="0"/>
            <w:szCs w:val="21"/>
          </w:rPr>
          <w:delText>.</w:delText>
        </w:r>
      </w:del>
      <w:ins w:id="757" w:author="vent24" w:date="2014-07-04T16:44:00Z">
        <w:r w:rsidR="00A3751E">
          <w:rPr>
            <w:rFonts w:cs="Arial"/>
            <w:bCs/>
            <w:kern w:val="0"/>
            <w:szCs w:val="21"/>
          </w:rPr>
          <w:t xml:space="preserve">. </w:t>
        </w:r>
      </w:ins>
      <w:del w:id="758" w:author="vent24" w:date="2014-07-04T19:42:00Z">
        <w:r w:rsidR="00BF10E4" w:rsidRPr="00570AD9" w:rsidDel="00A3751E">
          <w:rPr>
            <w:rFonts w:cs="Arial"/>
            <w:bCs/>
            <w:kern w:val="0"/>
            <w:szCs w:val="21"/>
          </w:rPr>
          <w:delText xml:space="preserve"> </w:delText>
        </w:r>
      </w:del>
      <w:proofErr w:type="spellStart"/>
      <w:r w:rsidR="00BF10E4" w:rsidRPr="00570AD9">
        <w:rPr>
          <w:rFonts w:cs="Arial"/>
          <w:bCs/>
          <w:i/>
          <w:iCs/>
          <w:kern w:val="0"/>
          <w:szCs w:val="21"/>
        </w:rPr>
        <w:t>italica</w:t>
      </w:r>
      <w:proofErr w:type="spellEnd"/>
      <w:r w:rsidR="00BF10E4" w:rsidRPr="00570AD9">
        <w:rPr>
          <w:rFonts w:cs="Arial"/>
          <w:bCs/>
          <w:kern w:val="0"/>
          <w:szCs w:val="21"/>
        </w:rPr>
        <w:t>)</w:t>
      </w:r>
      <w:r w:rsidR="00BF10E4">
        <w:rPr>
          <w:rFonts w:cs="Arial"/>
          <w:bCs/>
          <w:kern w:val="0"/>
          <w:szCs w:val="21"/>
        </w:rPr>
        <w:t xml:space="preserve"> </w:t>
      </w:r>
      <w:r w:rsidR="00BF10E4" w:rsidRPr="00570AD9">
        <w:rPr>
          <w:rFonts w:cs="Arial"/>
          <w:bCs/>
          <w:kern w:val="0"/>
          <w:szCs w:val="21"/>
        </w:rPr>
        <w:t>Sprouts and Their Effect on the Induction of Mammalian</w:t>
      </w:r>
      <w:r w:rsidR="00BF10E4">
        <w:rPr>
          <w:rFonts w:cs="Arial"/>
          <w:bCs/>
          <w:kern w:val="0"/>
          <w:szCs w:val="21"/>
        </w:rPr>
        <w:t xml:space="preserve"> </w:t>
      </w:r>
      <w:r w:rsidR="00BF10E4" w:rsidRPr="00570AD9">
        <w:rPr>
          <w:rFonts w:cs="Arial"/>
          <w:bCs/>
          <w:kern w:val="0"/>
          <w:szCs w:val="21"/>
        </w:rPr>
        <w:t>Phase 2 Enzymes</w:t>
      </w:r>
      <w:r w:rsidR="00BF10E4">
        <w:rPr>
          <w:rFonts w:cs="Arial"/>
          <w:bCs/>
          <w:kern w:val="0"/>
          <w:szCs w:val="21"/>
        </w:rPr>
        <w:t>:</w:t>
      </w:r>
      <w:r w:rsidR="00BF10E4" w:rsidRPr="008D4641">
        <w:rPr>
          <w:rFonts w:ascii="Arial" w:hAnsi="Arial" w:cs="Arial"/>
          <w:iCs/>
          <w:kern w:val="0"/>
          <w:sz w:val="19"/>
          <w:szCs w:val="19"/>
          <w:rPrChange w:id="759" w:author="vent24" w:date="2014-07-03T14:47:00Z">
            <w:rPr>
              <w:rFonts w:ascii="Arial" w:hAnsi="Arial" w:cs="Arial"/>
              <w:i/>
              <w:iCs/>
              <w:kern w:val="0"/>
              <w:sz w:val="19"/>
              <w:szCs w:val="19"/>
            </w:rPr>
          </w:rPrChange>
        </w:rPr>
        <w:t xml:space="preserve"> J</w:t>
      </w:r>
      <w:del w:id="760" w:author="vent24" w:date="2014-07-04T16:44:00Z">
        <w:r w:rsidR="00BF10E4" w:rsidRPr="008D4641" w:rsidDel="008536C7">
          <w:rPr>
            <w:rFonts w:ascii="Arial" w:hAnsi="Arial" w:cs="Arial"/>
            <w:iCs/>
            <w:kern w:val="0"/>
            <w:sz w:val="19"/>
            <w:szCs w:val="19"/>
            <w:rPrChange w:id="761" w:author="vent24" w:date="2014-07-03T14:47:00Z">
              <w:rPr>
                <w:rFonts w:ascii="Arial" w:hAnsi="Arial" w:cs="Arial"/>
                <w:i/>
                <w:iCs/>
                <w:kern w:val="0"/>
                <w:sz w:val="19"/>
                <w:szCs w:val="19"/>
              </w:rPr>
            </w:rPrChange>
          </w:rPr>
          <w:delText>.</w:delText>
        </w:r>
      </w:del>
      <w:ins w:id="762" w:author="vent24" w:date="2014-07-04T16:44:00Z">
        <w:r w:rsidR="00A3751E">
          <w:rPr>
            <w:rFonts w:ascii="Arial" w:hAnsi="Arial" w:cs="Arial"/>
            <w:iCs/>
            <w:kern w:val="0"/>
            <w:sz w:val="19"/>
            <w:szCs w:val="19"/>
          </w:rPr>
          <w:t xml:space="preserve">. </w:t>
        </w:r>
      </w:ins>
      <w:del w:id="763" w:author="vent24" w:date="2014-07-04T19:42:00Z">
        <w:r w:rsidR="00BF10E4" w:rsidRPr="008D4641" w:rsidDel="00A3751E">
          <w:rPr>
            <w:rFonts w:ascii="Arial" w:hAnsi="Arial" w:cs="Arial"/>
            <w:iCs/>
            <w:kern w:val="0"/>
            <w:sz w:val="19"/>
            <w:szCs w:val="19"/>
            <w:rPrChange w:id="764" w:author="vent24" w:date="2014-07-03T14:47:00Z">
              <w:rPr>
                <w:rFonts w:ascii="Arial" w:hAnsi="Arial" w:cs="Arial"/>
                <w:i/>
                <w:iCs/>
                <w:kern w:val="0"/>
                <w:sz w:val="19"/>
                <w:szCs w:val="19"/>
              </w:rPr>
            </w:rPrChange>
          </w:rPr>
          <w:delText xml:space="preserve"> </w:delText>
        </w:r>
      </w:del>
      <w:r w:rsidR="00BF10E4" w:rsidRPr="008D4641">
        <w:rPr>
          <w:rFonts w:ascii="Arial" w:hAnsi="Arial" w:cs="Arial"/>
          <w:iCs/>
          <w:kern w:val="0"/>
          <w:sz w:val="19"/>
          <w:szCs w:val="19"/>
          <w:rPrChange w:id="765" w:author="vent24" w:date="2014-07-03T14:47:00Z">
            <w:rPr>
              <w:rFonts w:ascii="Arial" w:hAnsi="Arial" w:cs="Arial"/>
              <w:i/>
              <w:iCs/>
              <w:kern w:val="0"/>
              <w:sz w:val="19"/>
              <w:szCs w:val="19"/>
            </w:rPr>
          </w:rPrChange>
        </w:rPr>
        <w:t>Agric</w:t>
      </w:r>
      <w:del w:id="766" w:author="vent24" w:date="2014-07-04T16:44:00Z">
        <w:r w:rsidR="00BF10E4" w:rsidRPr="008D4641" w:rsidDel="008536C7">
          <w:rPr>
            <w:rFonts w:ascii="Arial" w:hAnsi="Arial" w:cs="Arial"/>
            <w:iCs/>
            <w:kern w:val="0"/>
            <w:sz w:val="19"/>
            <w:szCs w:val="19"/>
            <w:rPrChange w:id="767" w:author="vent24" w:date="2014-07-03T14:47:00Z">
              <w:rPr>
                <w:rFonts w:ascii="Arial" w:hAnsi="Arial" w:cs="Arial"/>
                <w:i/>
                <w:iCs/>
                <w:kern w:val="0"/>
                <w:sz w:val="19"/>
                <w:szCs w:val="19"/>
              </w:rPr>
            </w:rPrChange>
          </w:rPr>
          <w:delText>.</w:delText>
        </w:r>
      </w:del>
      <w:ins w:id="768" w:author="vent24" w:date="2014-07-04T16:44:00Z">
        <w:r w:rsidR="00A3751E">
          <w:rPr>
            <w:rFonts w:ascii="Arial" w:hAnsi="Arial" w:cs="Arial"/>
            <w:iCs/>
            <w:kern w:val="0"/>
            <w:sz w:val="19"/>
            <w:szCs w:val="19"/>
          </w:rPr>
          <w:t xml:space="preserve">. </w:t>
        </w:r>
      </w:ins>
      <w:del w:id="769" w:author="vent24" w:date="2014-07-04T19:42:00Z">
        <w:r w:rsidR="00BF10E4" w:rsidRPr="008D4641" w:rsidDel="00A3751E">
          <w:rPr>
            <w:rFonts w:ascii="Arial" w:hAnsi="Arial" w:cs="Arial"/>
            <w:iCs/>
            <w:kern w:val="0"/>
            <w:sz w:val="19"/>
            <w:szCs w:val="19"/>
            <w:rPrChange w:id="770" w:author="vent24" w:date="2014-07-03T14:47:00Z">
              <w:rPr>
                <w:rFonts w:ascii="Arial" w:hAnsi="Arial" w:cs="Arial"/>
                <w:i/>
                <w:iCs/>
                <w:kern w:val="0"/>
                <w:sz w:val="19"/>
                <w:szCs w:val="19"/>
              </w:rPr>
            </w:rPrChange>
          </w:rPr>
          <w:delText xml:space="preserve"> </w:delText>
        </w:r>
      </w:del>
      <w:r w:rsidR="00BF10E4" w:rsidRPr="008D4641">
        <w:rPr>
          <w:rFonts w:ascii="Arial" w:hAnsi="Arial" w:cs="Arial"/>
          <w:iCs/>
          <w:kern w:val="0"/>
          <w:sz w:val="19"/>
          <w:szCs w:val="19"/>
          <w:rPrChange w:id="771" w:author="vent24" w:date="2014-07-03T14:47:00Z">
            <w:rPr>
              <w:rFonts w:ascii="Arial" w:hAnsi="Arial" w:cs="Arial"/>
              <w:i/>
              <w:iCs/>
              <w:kern w:val="0"/>
              <w:sz w:val="19"/>
              <w:szCs w:val="19"/>
            </w:rPr>
          </w:rPrChange>
        </w:rPr>
        <w:t xml:space="preserve">Food </w:t>
      </w:r>
      <w:proofErr w:type="spellStart"/>
      <w:r w:rsidR="00BF10E4" w:rsidRPr="008D4641">
        <w:rPr>
          <w:rFonts w:ascii="Arial" w:hAnsi="Arial" w:cs="Arial"/>
          <w:iCs/>
          <w:kern w:val="0"/>
          <w:sz w:val="19"/>
          <w:szCs w:val="19"/>
          <w:rPrChange w:id="772" w:author="vent24" w:date="2014-07-03T14:47:00Z">
            <w:rPr>
              <w:rFonts w:ascii="Arial" w:hAnsi="Arial" w:cs="Arial"/>
              <w:i/>
              <w:iCs/>
              <w:kern w:val="0"/>
              <w:sz w:val="19"/>
              <w:szCs w:val="19"/>
            </w:rPr>
          </w:rPrChange>
        </w:rPr>
        <w:t>Chem</w:t>
      </w:r>
      <w:proofErr w:type="spellEnd"/>
      <w:del w:id="773" w:author="vent24" w:date="2014-07-04T16:44:00Z">
        <w:r w:rsidR="00BF10E4" w:rsidRPr="008D4641" w:rsidDel="008536C7">
          <w:rPr>
            <w:rFonts w:ascii="Arial" w:hAnsi="Arial" w:cs="Arial"/>
            <w:iCs/>
            <w:kern w:val="0"/>
            <w:sz w:val="19"/>
            <w:szCs w:val="19"/>
            <w:rPrChange w:id="774" w:author="vent24" w:date="2014-07-03T14:47:00Z">
              <w:rPr>
                <w:rFonts w:ascii="Arial" w:hAnsi="Arial" w:cs="Arial"/>
                <w:i/>
                <w:iCs/>
                <w:kern w:val="0"/>
                <w:sz w:val="19"/>
                <w:szCs w:val="19"/>
              </w:rPr>
            </w:rPrChange>
          </w:rPr>
          <w:delText>.</w:delText>
        </w:r>
      </w:del>
      <w:ins w:id="775" w:author="vent24" w:date="2014-07-04T16:44:00Z">
        <w:r w:rsidR="008536C7">
          <w:rPr>
            <w:rFonts w:ascii="Arial" w:hAnsi="Arial" w:cs="Arial"/>
            <w:iCs/>
            <w:kern w:val="0"/>
            <w:sz w:val="19"/>
            <w:szCs w:val="19"/>
          </w:rPr>
          <w:t>．</w:t>
        </w:r>
      </w:ins>
      <w:r w:rsidR="00BF10E4" w:rsidRPr="008D4641">
        <w:rPr>
          <w:rFonts w:ascii="Arial" w:hAnsi="Arial" w:cs="Arial"/>
          <w:iCs/>
          <w:kern w:val="0"/>
          <w:sz w:val="19"/>
          <w:szCs w:val="19"/>
          <w:rPrChange w:id="776" w:author="vent24" w:date="2014-07-03T14:47:00Z">
            <w:rPr>
              <w:rFonts w:ascii="Arial" w:hAnsi="Arial" w:cs="Arial"/>
              <w:i/>
              <w:iCs/>
              <w:kern w:val="0"/>
              <w:sz w:val="19"/>
              <w:szCs w:val="19"/>
            </w:rPr>
          </w:rPrChange>
        </w:rPr>
        <w:t xml:space="preserve"> </w:t>
      </w:r>
      <w:ins w:id="777" w:author="vent24" w:date="2014-07-03T14:47:00Z">
        <w:r w:rsidR="008D4641" w:rsidRPr="008D4641">
          <w:rPr>
            <w:rFonts w:ascii="Arial" w:hAnsi="Arial" w:cs="Arial"/>
            <w:iCs/>
            <w:kern w:val="0"/>
            <w:sz w:val="19"/>
            <w:szCs w:val="19"/>
            <w:rPrChange w:id="778" w:author="vent24" w:date="2014-07-03T14:47:00Z">
              <w:rPr>
                <w:rFonts w:ascii="Arial" w:hAnsi="Arial" w:cs="Arial"/>
                <w:i/>
                <w:iCs/>
                <w:kern w:val="0"/>
                <w:sz w:val="19"/>
                <w:szCs w:val="19"/>
              </w:rPr>
            </w:rPrChange>
          </w:rPr>
          <w:t>(</w:t>
        </w:r>
      </w:ins>
      <w:r w:rsidR="00BF10E4" w:rsidRPr="00535BEB">
        <w:rPr>
          <w:rFonts w:ascii="Arial" w:hAnsi="Arial" w:cs="Arial"/>
          <w:bCs/>
          <w:kern w:val="0"/>
          <w:sz w:val="19"/>
          <w:szCs w:val="19"/>
        </w:rPr>
        <w:t>2002</w:t>
      </w:r>
      <w:ins w:id="779" w:author="vent24" w:date="2014-07-03T14:47:00Z">
        <w:r w:rsidR="008D4641">
          <w:rPr>
            <w:rFonts w:ascii="Arial" w:hAnsi="Arial" w:cs="Arial" w:hint="eastAsia"/>
            <w:bCs/>
            <w:kern w:val="0"/>
            <w:sz w:val="19"/>
            <w:szCs w:val="19"/>
          </w:rPr>
          <w:t>)</w:t>
        </w:r>
      </w:ins>
      <w:del w:id="780" w:author="vent24" w:date="2014-07-03T14:47:00Z">
        <w:r w:rsidR="00BF10E4" w:rsidRPr="00535BEB" w:rsidDel="008D4641">
          <w:rPr>
            <w:rFonts w:ascii="Arial" w:hAnsi="Arial" w:cs="Arial"/>
            <w:bCs/>
            <w:kern w:val="0"/>
            <w:sz w:val="19"/>
            <w:szCs w:val="19"/>
          </w:rPr>
          <w:delText>,</w:delText>
        </w:r>
      </w:del>
      <w:r w:rsidR="00BF10E4">
        <w:rPr>
          <w:rFonts w:ascii="Arial" w:hAnsi="Arial" w:cs="Arial"/>
          <w:b/>
          <w:bCs/>
          <w:kern w:val="0"/>
          <w:sz w:val="19"/>
          <w:szCs w:val="19"/>
        </w:rPr>
        <w:t xml:space="preserve"> </w:t>
      </w:r>
      <w:r w:rsidR="00BF10E4">
        <w:rPr>
          <w:rFonts w:ascii="Arial" w:hAnsi="Arial" w:cs="Arial"/>
          <w:i/>
          <w:iCs/>
          <w:kern w:val="0"/>
          <w:sz w:val="19"/>
          <w:szCs w:val="19"/>
        </w:rPr>
        <w:t>50</w:t>
      </w:r>
      <w:ins w:id="781" w:author="vent24" w:date="2014-07-03T14:47:00Z">
        <w:r w:rsidR="008D4641">
          <w:rPr>
            <w:rFonts w:ascii="Arial" w:hAnsi="Arial" w:cs="Arial" w:hint="eastAsia"/>
            <w:iCs/>
            <w:kern w:val="0"/>
            <w:sz w:val="19"/>
            <w:szCs w:val="19"/>
          </w:rPr>
          <w:t>：</w:t>
        </w:r>
      </w:ins>
      <w:del w:id="782" w:author="vent24" w:date="2014-07-03T14:46:00Z">
        <w:r w:rsidR="00BF10E4" w:rsidDel="008D4641">
          <w:rPr>
            <w:rFonts w:ascii="Arial" w:hAnsi="Arial" w:cs="Arial"/>
            <w:i/>
            <w:iCs/>
            <w:kern w:val="0"/>
            <w:sz w:val="19"/>
            <w:szCs w:val="19"/>
          </w:rPr>
          <w:delText xml:space="preserve">, </w:delText>
        </w:r>
      </w:del>
      <w:r w:rsidR="00BF10E4">
        <w:rPr>
          <w:rFonts w:ascii="Arial" w:hAnsi="Arial" w:cs="Arial"/>
          <w:kern w:val="0"/>
          <w:sz w:val="19"/>
          <w:szCs w:val="19"/>
        </w:rPr>
        <w:t>6239</w:t>
      </w:r>
      <w:r w:rsidR="00BF10E4">
        <w:rPr>
          <w:rFonts w:ascii="Symbol" w:hAnsi="Symbol" w:cs="Symbol"/>
          <w:kern w:val="0"/>
          <w:sz w:val="19"/>
          <w:szCs w:val="19"/>
        </w:rPr>
        <w:t></w:t>
      </w:r>
      <w:r w:rsidR="00BF10E4">
        <w:rPr>
          <w:rFonts w:ascii="Arial" w:hAnsi="Arial" w:cs="Arial"/>
          <w:kern w:val="0"/>
          <w:sz w:val="19"/>
          <w:szCs w:val="19"/>
        </w:rPr>
        <w:t>6244</w:t>
      </w:r>
    </w:p>
    <w:p w14:paraId="2A91EF67" w14:textId="77777777" w:rsidR="00BF10E4" w:rsidRPr="002932FB" w:rsidRDefault="00BF10E4" w:rsidP="00B41892">
      <w:pPr>
        <w:rPr>
          <w:sz w:val="24"/>
          <w:szCs w:val="24"/>
        </w:rPr>
      </w:pPr>
    </w:p>
    <w:p w14:paraId="3B99FD16" w14:textId="20D99D5A" w:rsidR="00BF10E4" w:rsidRPr="00535BEB" w:rsidRDefault="00BF10E4" w:rsidP="00535BEB">
      <w:pPr>
        <w:autoSpaceDE w:val="0"/>
        <w:autoSpaceDN w:val="0"/>
        <w:adjustRightInd w:val="0"/>
        <w:jc w:val="left"/>
        <w:rPr>
          <w:rFonts w:ascii="NewCenturySchlbk-Roman" w:hAnsi="NewCenturySchlbk-Roman" w:cs="NewCenturySchlbk-Roman"/>
          <w:kern w:val="0"/>
          <w:szCs w:val="21"/>
        </w:rPr>
      </w:pPr>
      <w:del w:id="783" w:author="vent24" w:date="2014-07-04T12:14:00Z">
        <w:r w:rsidRPr="00811599" w:rsidDel="003E6B44">
          <w:rPr>
            <w:rFonts w:ascii="Frutiger-Roman" w:hAnsi="Frutiger-Roman" w:cs="Frutiger-Roman"/>
            <w:kern w:val="0"/>
            <w:szCs w:val="21"/>
          </w:rPr>
          <w:delText>Yau</w:delText>
        </w:r>
        <w:r w:rsidDel="003E6B44">
          <w:rPr>
            <w:rFonts w:ascii="Frutiger-Roman" w:hAnsi="Frutiger-Roman" w:cs="Frutiger-Roman"/>
            <w:kern w:val="0"/>
            <w:szCs w:val="21"/>
          </w:rPr>
          <w:delText xml:space="preserve">-Wen </w:delText>
        </w:r>
      </w:del>
      <w:r>
        <w:rPr>
          <w:rFonts w:ascii="Frutiger-Roman" w:hAnsi="Frutiger-Roman" w:cs="Frutiger-Roman"/>
          <w:kern w:val="0"/>
          <w:szCs w:val="21"/>
        </w:rPr>
        <w:t>Yang</w:t>
      </w:r>
      <w:ins w:id="784" w:author="vent24" w:date="2014-07-04T12:13:00Z">
        <w:r w:rsidR="003E6B44">
          <w:rPr>
            <w:rFonts w:ascii="Frutiger-Roman" w:hAnsi="Frutiger-Roman" w:cs="Frutiger-Roman"/>
            <w:kern w:val="0"/>
            <w:szCs w:val="21"/>
          </w:rPr>
          <w:t xml:space="preserve"> Y</w:t>
        </w:r>
      </w:ins>
      <w:ins w:id="785" w:author="vent24" w:date="2014-07-04T16:44:00Z">
        <w:r w:rsidR="008536C7">
          <w:rPr>
            <w:rFonts w:ascii="Frutiger-Roman" w:hAnsi="Frutiger-Roman" w:cs="Frutiger-Roman"/>
            <w:kern w:val="0"/>
            <w:szCs w:val="21"/>
          </w:rPr>
          <w:t>．</w:t>
        </w:r>
      </w:ins>
      <w:ins w:id="786" w:author="vent24" w:date="2014-07-04T12:13:00Z">
        <w:r w:rsidR="003E6B44">
          <w:rPr>
            <w:rFonts w:ascii="Frutiger-Roman" w:hAnsi="Frutiger-Roman" w:cs="Frutiger-Roman"/>
            <w:kern w:val="0"/>
            <w:szCs w:val="21"/>
          </w:rPr>
          <w:t>W</w:t>
        </w:r>
      </w:ins>
      <w:ins w:id="787" w:author="vent24" w:date="2014-07-04T16:44:00Z">
        <w:r w:rsidR="008536C7">
          <w:rPr>
            <w:rFonts w:ascii="Frutiger-Roman" w:hAnsi="Frutiger-Roman" w:cs="Frutiger-Roman"/>
            <w:kern w:val="0"/>
            <w:szCs w:val="21"/>
          </w:rPr>
          <w:t>．</w:t>
        </w:r>
      </w:ins>
      <w:del w:id="788" w:author="vent24" w:date="2014-07-04T12:13:00Z">
        <w:r w:rsidDel="003E6B44">
          <w:rPr>
            <w:rFonts w:ascii="Frutiger-Roman" w:hAnsi="Frutiger-Roman" w:cs="Frutiger-Roman"/>
            <w:kern w:val="0"/>
            <w:szCs w:val="21"/>
          </w:rPr>
          <w:delText>.</w:delText>
        </w:r>
      </w:del>
      <w:r>
        <w:rPr>
          <w:rFonts w:ascii="Frutiger-Roman" w:hAnsi="Frutiger-Roman" w:cs="Frutiger-Roman"/>
          <w:kern w:val="0"/>
          <w:szCs w:val="21"/>
        </w:rPr>
        <w:t xml:space="preserve"> </w:t>
      </w:r>
      <w:del w:id="789" w:author="vent24" w:date="2014-07-04T12:15:00Z">
        <w:r w:rsidDel="003E6B44">
          <w:rPr>
            <w:rFonts w:ascii="Frutiger-Roman" w:hAnsi="Frutiger-Roman" w:cs="Frutiger-Roman"/>
            <w:kern w:val="0"/>
            <w:szCs w:val="21"/>
          </w:rPr>
          <w:delText xml:space="preserve">Kun-Nan </w:delText>
        </w:r>
      </w:del>
      <w:r>
        <w:rPr>
          <w:rFonts w:ascii="Frutiger-Roman" w:hAnsi="Frutiger-Roman" w:cs="Frutiger-Roman"/>
          <w:kern w:val="0"/>
          <w:szCs w:val="21"/>
        </w:rPr>
        <w:t>Lai</w:t>
      </w:r>
      <w:ins w:id="790" w:author="vent24" w:date="2014-07-04T12:14:00Z">
        <w:r w:rsidR="003E6B44">
          <w:rPr>
            <w:rFonts w:ascii="Frutiger-Roman" w:hAnsi="Frutiger-Roman" w:cs="Frutiger-Roman"/>
            <w:kern w:val="0"/>
            <w:szCs w:val="21"/>
          </w:rPr>
          <w:t xml:space="preserve"> K</w:t>
        </w:r>
      </w:ins>
      <w:ins w:id="791" w:author="vent24" w:date="2014-07-04T16:44:00Z">
        <w:r w:rsidR="008536C7">
          <w:rPr>
            <w:rFonts w:ascii="Frutiger-Roman" w:hAnsi="Frutiger-Roman" w:cs="Frutiger-Roman"/>
            <w:kern w:val="0"/>
            <w:szCs w:val="21"/>
          </w:rPr>
          <w:t>．</w:t>
        </w:r>
      </w:ins>
      <w:ins w:id="792" w:author="vent24" w:date="2014-07-04T12:14:00Z">
        <w:r w:rsidR="003E6B44">
          <w:rPr>
            <w:rFonts w:ascii="Frutiger-Roman" w:hAnsi="Frutiger-Roman" w:cs="Frutiger-Roman"/>
            <w:kern w:val="0"/>
            <w:szCs w:val="21"/>
          </w:rPr>
          <w:t>N</w:t>
        </w:r>
      </w:ins>
      <w:del w:id="793" w:author="vent24" w:date="2014-07-04T16:44:00Z">
        <w:r w:rsidDel="008536C7">
          <w:rPr>
            <w:rFonts w:ascii="Frutiger-Roman" w:hAnsi="Frutiger-Roman" w:cs="Frutiger-Roman"/>
            <w:kern w:val="0"/>
            <w:szCs w:val="21"/>
          </w:rPr>
          <w:delText>.</w:delText>
        </w:r>
      </w:del>
      <w:ins w:id="794" w:author="vent24" w:date="2014-07-04T16:44:00Z">
        <w:r w:rsidR="008536C7">
          <w:rPr>
            <w:rFonts w:ascii="Frutiger-Roman" w:hAnsi="Frutiger-Roman" w:cs="Frutiger-Roman"/>
            <w:kern w:val="0"/>
            <w:szCs w:val="21"/>
          </w:rPr>
          <w:t>．</w:t>
        </w:r>
      </w:ins>
      <w:r w:rsidRPr="00811599">
        <w:rPr>
          <w:rFonts w:ascii="Frutiger-Light" w:hAnsi="Frutiger-Light" w:cs="Frutiger-Light"/>
          <w:kern w:val="0"/>
          <w:szCs w:val="21"/>
        </w:rPr>
        <w:t xml:space="preserve"> </w:t>
      </w:r>
      <w:del w:id="795" w:author="vent24" w:date="2014-07-04T12:15:00Z">
        <w:r w:rsidDel="003E6B44">
          <w:rPr>
            <w:rFonts w:ascii="Frutiger-Roman" w:hAnsi="Frutiger-Roman" w:cs="Frutiger-Roman"/>
            <w:kern w:val="0"/>
            <w:szCs w:val="21"/>
          </w:rPr>
          <w:delText xml:space="preserve">Pon-Yean </w:delText>
        </w:r>
      </w:del>
      <w:r>
        <w:rPr>
          <w:rFonts w:ascii="Frutiger-Roman" w:hAnsi="Frutiger-Roman" w:cs="Frutiger-Roman"/>
          <w:kern w:val="0"/>
          <w:szCs w:val="21"/>
        </w:rPr>
        <w:t>Tai</w:t>
      </w:r>
      <w:ins w:id="796" w:author="vent24" w:date="2014-07-04T12:14:00Z">
        <w:r w:rsidR="003E6B44">
          <w:rPr>
            <w:rFonts w:ascii="Frutiger-Roman" w:hAnsi="Frutiger-Roman" w:cs="Frutiger-Roman"/>
            <w:kern w:val="0"/>
            <w:szCs w:val="21"/>
          </w:rPr>
          <w:t xml:space="preserve"> P</w:t>
        </w:r>
      </w:ins>
      <w:ins w:id="797" w:author="vent24" w:date="2014-07-04T16:44:00Z">
        <w:r w:rsidR="008536C7">
          <w:rPr>
            <w:rFonts w:ascii="Frutiger-Roman" w:hAnsi="Frutiger-Roman" w:cs="Frutiger-Roman"/>
            <w:kern w:val="0"/>
            <w:szCs w:val="21"/>
          </w:rPr>
          <w:t>．</w:t>
        </w:r>
      </w:ins>
      <w:ins w:id="798" w:author="vent24" w:date="2014-07-04T12:14:00Z">
        <w:r w:rsidR="003E6B44">
          <w:rPr>
            <w:rFonts w:ascii="Frutiger-Roman" w:hAnsi="Frutiger-Roman" w:cs="Frutiger-Roman"/>
            <w:kern w:val="0"/>
            <w:szCs w:val="21"/>
          </w:rPr>
          <w:t>Y</w:t>
        </w:r>
      </w:ins>
      <w:del w:id="799" w:author="vent24" w:date="2014-07-04T12:14:00Z">
        <w:r w:rsidDel="003E6B44">
          <w:rPr>
            <w:rFonts w:ascii="Frutiger-Roman" w:hAnsi="Frutiger-Roman" w:cs="Frutiger-Roman"/>
            <w:kern w:val="0"/>
            <w:szCs w:val="21"/>
          </w:rPr>
          <w:delText>.</w:delText>
        </w:r>
      </w:del>
      <w:del w:id="800" w:author="vent24" w:date="2014-07-04T12:15:00Z">
        <w:r w:rsidRPr="00811599" w:rsidDel="003E6B44">
          <w:rPr>
            <w:rFonts w:ascii="Frutiger-Light" w:hAnsi="Frutiger-Light" w:cs="Frutiger-Light"/>
            <w:kern w:val="0"/>
            <w:szCs w:val="21"/>
          </w:rPr>
          <w:delText xml:space="preserve"> </w:delText>
        </w:r>
      </w:del>
      <w:ins w:id="801" w:author="vent24" w:date="2014-07-04T16:44:00Z">
        <w:r w:rsidR="008536C7">
          <w:rPr>
            <w:rFonts w:ascii="Frutiger-Roman" w:hAnsi="Frutiger-Roman" w:cs="Frutiger-Roman"/>
            <w:kern w:val="0"/>
            <w:szCs w:val="21"/>
          </w:rPr>
          <w:t>．</w:t>
        </w:r>
      </w:ins>
      <w:ins w:id="802" w:author="vent24" w:date="2014-07-04T12:15:00Z">
        <w:r w:rsidR="003E6B44">
          <w:rPr>
            <w:rFonts w:ascii="Frutiger-Roman" w:hAnsi="Frutiger-Roman" w:cs="Frutiger-Roman"/>
            <w:kern w:val="0"/>
            <w:szCs w:val="21"/>
          </w:rPr>
          <w:t xml:space="preserve"> </w:t>
        </w:r>
      </w:ins>
      <w:del w:id="803" w:author="vent24" w:date="2014-07-04T12:15:00Z">
        <w:r w:rsidDel="003E6B44">
          <w:rPr>
            <w:rFonts w:ascii="Frutiger-Roman" w:hAnsi="Frutiger-Roman" w:cs="Frutiger-Roman"/>
            <w:kern w:val="0"/>
            <w:szCs w:val="21"/>
          </w:rPr>
          <w:delText xml:space="preserve">Din-Pow </w:delText>
        </w:r>
      </w:del>
      <w:r>
        <w:rPr>
          <w:rFonts w:ascii="Frutiger-Roman" w:hAnsi="Frutiger-Roman" w:cs="Frutiger-Roman"/>
          <w:kern w:val="0"/>
          <w:szCs w:val="21"/>
        </w:rPr>
        <w:t>Ma</w:t>
      </w:r>
      <w:ins w:id="804" w:author="vent24" w:date="2014-07-04T12:15:00Z">
        <w:r w:rsidR="003E6B44">
          <w:rPr>
            <w:rFonts w:ascii="Frutiger-Roman" w:hAnsi="Frutiger-Roman" w:cs="Frutiger-Roman"/>
            <w:kern w:val="0"/>
            <w:szCs w:val="21"/>
          </w:rPr>
          <w:t xml:space="preserve"> D</w:t>
        </w:r>
      </w:ins>
      <w:ins w:id="805" w:author="vent24" w:date="2014-07-04T16:44:00Z">
        <w:r w:rsidR="008536C7">
          <w:rPr>
            <w:rFonts w:ascii="Frutiger-Roman" w:hAnsi="Frutiger-Roman" w:cs="Frutiger-Roman"/>
            <w:kern w:val="0"/>
            <w:szCs w:val="21"/>
          </w:rPr>
          <w:t>．</w:t>
        </w:r>
      </w:ins>
      <w:ins w:id="806" w:author="vent24" w:date="2014-07-04T12:15:00Z">
        <w:r w:rsidR="003E6B44">
          <w:rPr>
            <w:rFonts w:ascii="Frutiger-Roman" w:hAnsi="Frutiger-Roman" w:cs="Frutiger-Roman"/>
            <w:kern w:val="0"/>
            <w:szCs w:val="21"/>
          </w:rPr>
          <w:t>P</w:t>
        </w:r>
      </w:ins>
      <w:del w:id="807" w:author="vent24" w:date="2014-07-04T16:44:00Z">
        <w:r w:rsidDel="008536C7">
          <w:rPr>
            <w:rFonts w:ascii="Frutiger-Roman" w:hAnsi="Frutiger-Roman" w:cs="Frutiger-Roman"/>
            <w:kern w:val="0"/>
            <w:szCs w:val="21"/>
          </w:rPr>
          <w:delText>.</w:delText>
        </w:r>
      </w:del>
      <w:ins w:id="808" w:author="vent24" w:date="2014-07-04T16:44:00Z">
        <w:r w:rsidR="008536C7">
          <w:rPr>
            <w:rFonts w:ascii="Frutiger-Roman" w:hAnsi="Frutiger-Roman" w:cs="Frutiger-Roman"/>
            <w:kern w:val="0"/>
            <w:szCs w:val="21"/>
          </w:rPr>
          <w:t>．</w:t>
        </w:r>
      </w:ins>
      <w:del w:id="809" w:author="vent24" w:date="2014-07-04T12:16:00Z">
        <w:r w:rsidDel="003E6B44">
          <w:rPr>
            <w:rFonts w:ascii="Frutiger-Roman" w:hAnsi="Frutiger-Roman" w:cs="Frutiger-Roman"/>
            <w:kern w:val="0"/>
            <w:szCs w:val="21"/>
          </w:rPr>
          <w:delText xml:space="preserve"> and</w:delText>
        </w:r>
      </w:del>
      <w:ins w:id="810" w:author="vent24" w:date="2014-07-04T12:16:00Z">
        <w:r w:rsidR="003E6B44">
          <w:rPr>
            <w:rFonts w:ascii="Frutiger-Roman" w:hAnsi="Frutiger-Roman" w:cs="Frutiger-Roman"/>
            <w:kern w:val="0"/>
            <w:szCs w:val="21"/>
          </w:rPr>
          <w:t xml:space="preserve"> </w:t>
        </w:r>
      </w:ins>
      <w:del w:id="811" w:author="vent24" w:date="2014-07-04T12:16:00Z">
        <w:r w:rsidDel="003E6B44">
          <w:rPr>
            <w:rFonts w:ascii="Frutiger-Roman" w:hAnsi="Frutiger-Roman" w:cs="Frutiger-Roman"/>
            <w:kern w:val="0"/>
            <w:szCs w:val="21"/>
          </w:rPr>
          <w:delText xml:space="preserve"> </w:delText>
        </w:r>
        <w:r w:rsidRPr="00811599" w:rsidDel="003E6B44">
          <w:rPr>
            <w:rFonts w:ascii="Frutiger-Roman" w:hAnsi="Frutiger-Roman" w:cs="Frutiger-Roman"/>
            <w:kern w:val="0"/>
            <w:szCs w:val="21"/>
          </w:rPr>
          <w:delText xml:space="preserve">Wen-Hsiung </w:delText>
        </w:r>
      </w:del>
      <w:r w:rsidRPr="00811599">
        <w:rPr>
          <w:rFonts w:ascii="Frutiger-Roman" w:hAnsi="Frutiger-Roman" w:cs="Frutiger-Roman"/>
          <w:kern w:val="0"/>
          <w:szCs w:val="21"/>
        </w:rPr>
        <w:t>Li</w:t>
      </w:r>
      <w:del w:id="812" w:author="vent24" w:date="2014-07-04T12:16:00Z">
        <w:r w:rsidDel="003E6B44">
          <w:rPr>
            <w:rFonts w:ascii="Frutiger-Light" w:hAnsi="Frutiger-Light" w:cs="Frutiger-Light" w:hint="eastAsia"/>
            <w:kern w:val="0"/>
            <w:szCs w:val="24"/>
          </w:rPr>
          <w:delText>.</w:delText>
        </w:r>
      </w:del>
      <w:ins w:id="813" w:author="vent24" w:date="2014-07-04T12:16:00Z">
        <w:r w:rsidR="003E6B44">
          <w:rPr>
            <w:rFonts w:ascii="Frutiger-Roman" w:hAnsi="Frutiger-Roman" w:cs="Frutiger-Roman"/>
            <w:kern w:val="0"/>
            <w:szCs w:val="21"/>
          </w:rPr>
          <w:t xml:space="preserve"> W</w:t>
        </w:r>
      </w:ins>
      <w:ins w:id="814" w:author="vent24" w:date="2014-07-04T16:44:00Z">
        <w:r w:rsidR="008536C7">
          <w:rPr>
            <w:rFonts w:ascii="Frutiger-Roman" w:hAnsi="Frutiger-Roman" w:cs="Frutiger-Roman"/>
            <w:kern w:val="0"/>
            <w:szCs w:val="21"/>
          </w:rPr>
          <w:t>．</w:t>
        </w:r>
      </w:ins>
      <w:ins w:id="815" w:author="vent24" w:date="2014-07-04T12:16:00Z">
        <w:r w:rsidR="003E6B44">
          <w:rPr>
            <w:rFonts w:ascii="Frutiger-Roman" w:hAnsi="Frutiger-Roman" w:cs="Frutiger-Roman"/>
            <w:kern w:val="0"/>
            <w:szCs w:val="21"/>
          </w:rPr>
          <w:t>H</w:t>
        </w:r>
      </w:ins>
      <w:ins w:id="816" w:author="vent24" w:date="2014-07-04T16:44:00Z">
        <w:r w:rsidR="008536C7">
          <w:rPr>
            <w:rFonts w:ascii="Frutiger-Roman" w:hAnsi="Frutiger-Roman" w:cs="Frutiger-Roman"/>
            <w:kern w:val="0"/>
            <w:szCs w:val="21"/>
          </w:rPr>
          <w:t>．</w:t>
        </w:r>
      </w:ins>
      <w:ins w:id="817" w:author="vent24" w:date="2014-07-04T12:16:00Z">
        <w:r w:rsidR="003E6B44">
          <w:rPr>
            <w:rFonts w:ascii="Frutiger-Roman" w:hAnsi="Frutiger-Roman" w:cs="Frutiger-Roman"/>
            <w:kern w:val="0"/>
            <w:szCs w:val="21"/>
          </w:rPr>
          <w:t xml:space="preserve"> </w:t>
        </w:r>
      </w:ins>
      <w:del w:id="818" w:author="vent24" w:date="2014-07-03T14:48:00Z">
        <w:r w:rsidRPr="00811599" w:rsidDel="008D4641">
          <w:rPr>
            <w:rFonts w:ascii="Frutiger-Roman" w:hAnsi="Frutiger-Roman" w:cs="Frutiger-Roman" w:hint="eastAsia"/>
            <w:kern w:val="0"/>
            <w:szCs w:val="21"/>
          </w:rPr>
          <w:delText>（</w:delText>
        </w:r>
        <w:r w:rsidRPr="00811599" w:rsidDel="008D4641">
          <w:rPr>
            <w:rFonts w:ascii="Frutiger-Roman" w:hAnsi="Frutiger-Roman" w:cs="Frutiger-Roman"/>
            <w:kern w:val="0"/>
            <w:szCs w:val="21"/>
          </w:rPr>
          <w:delText>1999</w:delText>
        </w:r>
        <w:r w:rsidRPr="00811599" w:rsidDel="008D4641">
          <w:rPr>
            <w:rFonts w:ascii="Frutiger-Roman" w:hAnsi="Frutiger-Roman" w:cs="Frutiger-Roman" w:hint="eastAsia"/>
            <w:kern w:val="0"/>
            <w:szCs w:val="21"/>
          </w:rPr>
          <w:delText>）</w:delText>
        </w:r>
      </w:del>
      <w:r w:rsidRPr="00811599">
        <w:rPr>
          <w:rFonts w:ascii="Frutiger-Bold" w:hAnsi="Frutiger-Bold" w:cs="Frutiger-Bold"/>
          <w:bCs/>
          <w:kern w:val="0"/>
          <w:szCs w:val="21"/>
        </w:rPr>
        <w:t xml:space="preserve">Molecular Phylogenetic Studies of </w:t>
      </w:r>
      <w:r w:rsidRPr="00811599">
        <w:rPr>
          <w:rFonts w:ascii="Frutiger-BoldItalic" w:hAnsi="Frutiger-BoldItalic" w:cs="Frutiger-BoldItalic"/>
          <w:bCs/>
          <w:i/>
          <w:iCs/>
          <w:kern w:val="0"/>
          <w:szCs w:val="21"/>
        </w:rPr>
        <w:t>Brassica</w:t>
      </w:r>
      <w:del w:id="819" w:author="vent24" w:date="2014-07-04T16:44:00Z">
        <w:r w:rsidRPr="00811599" w:rsidDel="008536C7">
          <w:rPr>
            <w:rFonts w:ascii="Frutiger-BoldItalic" w:hAnsi="Frutiger-BoldItalic" w:cs="Frutiger-BoldItalic"/>
            <w:bCs/>
            <w:i/>
            <w:iCs/>
            <w:kern w:val="0"/>
            <w:szCs w:val="21"/>
          </w:rPr>
          <w:delText>,</w:delText>
        </w:r>
      </w:del>
      <w:ins w:id="820" w:author="vent24" w:date="2014-07-04T16:44:00Z">
        <w:r w:rsidR="008536C7">
          <w:rPr>
            <w:rFonts w:ascii="Frutiger-BoldItalic" w:hAnsi="Frutiger-BoldItalic" w:cs="Frutiger-BoldItalic"/>
            <w:bCs/>
            <w:i/>
            <w:iCs/>
            <w:kern w:val="0"/>
            <w:szCs w:val="21"/>
          </w:rPr>
          <w:t>，</w:t>
        </w:r>
      </w:ins>
      <w:r w:rsidRPr="00811599">
        <w:rPr>
          <w:rFonts w:ascii="Frutiger-BoldItalic" w:hAnsi="Frutiger-BoldItalic" w:cs="Frutiger-BoldItalic"/>
          <w:bCs/>
          <w:i/>
          <w:iCs/>
          <w:kern w:val="0"/>
          <w:szCs w:val="21"/>
        </w:rPr>
        <w:t xml:space="preserve"> </w:t>
      </w:r>
      <w:proofErr w:type="spellStart"/>
      <w:r w:rsidRPr="00811599">
        <w:rPr>
          <w:rFonts w:ascii="Frutiger-BoldItalic" w:hAnsi="Frutiger-BoldItalic" w:cs="Frutiger-BoldItalic"/>
          <w:bCs/>
          <w:i/>
          <w:iCs/>
          <w:kern w:val="0"/>
          <w:szCs w:val="21"/>
        </w:rPr>
        <w:t>Rorippa</w:t>
      </w:r>
      <w:proofErr w:type="spellEnd"/>
      <w:del w:id="821" w:author="vent24" w:date="2014-07-04T16:44:00Z">
        <w:r w:rsidRPr="00811599" w:rsidDel="008536C7">
          <w:rPr>
            <w:rFonts w:ascii="Frutiger-BoldItalic" w:hAnsi="Frutiger-BoldItalic" w:cs="Frutiger-BoldItalic"/>
            <w:bCs/>
            <w:i/>
            <w:iCs/>
            <w:kern w:val="0"/>
            <w:szCs w:val="21"/>
          </w:rPr>
          <w:delText>,</w:delText>
        </w:r>
      </w:del>
      <w:ins w:id="822" w:author="vent24" w:date="2014-07-04T16:44:00Z">
        <w:r w:rsidR="008536C7">
          <w:rPr>
            <w:rFonts w:ascii="Frutiger-BoldItalic" w:hAnsi="Frutiger-BoldItalic" w:cs="Frutiger-BoldItalic"/>
            <w:bCs/>
            <w:i/>
            <w:iCs/>
            <w:kern w:val="0"/>
            <w:szCs w:val="21"/>
          </w:rPr>
          <w:t>，</w:t>
        </w:r>
      </w:ins>
      <w:r w:rsidRPr="00811599">
        <w:rPr>
          <w:rFonts w:ascii="Frutiger-BoldItalic" w:hAnsi="Frutiger-BoldItalic" w:cs="Frutiger-BoldItalic"/>
          <w:bCs/>
          <w:i/>
          <w:iCs/>
          <w:kern w:val="0"/>
          <w:szCs w:val="21"/>
        </w:rPr>
        <w:t xml:space="preserve"> Arabidopsis</w:t>
      </w:r>
      <w:r>
        <w:rPr>
          <w:rFonts w:ascii="Frutiger-BoldItalic" w:hAnsi="Frutiger-BoldItalic" w:cs="Frutiger-BoldItalic"/>
          <w:bCs/>
          <w:i/>
          <w:iCs/>
          <w:kern w:val="0"/>
          <w:szCs w:val="21"/>
        </w:rPr>
        <w:t xml:space="preserve"> </w:t>
      </w:r>
      <w:r w:rsidRPr="00811599">
        <w:rPr>
          <w:rFonts w:ascii="Frutiger-Bold" w:hAnsi="Frutiger-Bold" w:cs="Frutiger-Bold"/>
          <w:bCs/>
          <w:kern w:val="0"/>
          <w:szCs w:val="21"/>
        </w:rPr>
        <w:t>and Allied Genera Based on the Internal Transcribed Spacer</w:t>
      </w:r>
      <w:r>
        <w:rPr>
          <w:rFonts w:ascii="Frutiger-Bold" w:hAnsi="Frutiger-Bold" w:cs="Frutiger-Bold"/>
          <w:bCs/>
          <w:kern w:val="0"/>
          <w:szCs w:val="21"/>
        </w:rPr>
        <w:t xml:space="preserve"> </w:t>
      </w:r>
      <w:r w:rsidRPr="00811599">
        <w:rPr>
          <w:rFonts w:ascii="Frutiger-Bold" w:hAnsi="Frutiger-Bold" w:cs="Frutiger-Bold"/>
          <w:bCs/>
          <w:kern w:val="0"/>
          <w:szCs w:val="21"/>
        </w:rPr>
        <w:t xml:space="preserve">Region of 18S–25S </w:t>
      </w:r>
      <w:proofErr w:type="spellStart"/>
      <w:r w:rsidRPr="00811599">
        <w:rPr>
          <w:rFonts w:ascii="Frutiger-Bold" w:hAnsi="Frutiger-Bold" w:cs="Frutiger-Bold"/>
          <w:bCs/>
          <w:kern w:val="0"/>
          <w:szCs w:val="21"/>
        </w:rPr>
        <w:t>rDNA</w:t>
      </w:r>
      <w:proofErr w:type="spellEnd"/>
      <w:del w:id="823" w:author="vent24" w:date="2014-07-04T16:44:00Z">
        <w:r w:rsidDel="008536C7">
          <w:rPr>
            <w:rFonts w:ascii="Frutiger-Bold" w:hAnsi="Frutiger-Bold" w:cs="Frutiger-Bold"/>
            <w:bCs/>
            <w:kern w:val="0"/>
            <w:szCs w:val="21"/>
          </w:rPr>
          <w:delText>.</w:delText>
        </w:r>
      </w:del>
      <w:ins w:id="824" w:author="vent24" w:date="2014-07-04T16:44:00Z">
        <w:r w:rsidR="002A3B1D">
          <w:rPr>
            <w:rFonts w:ascii="Frutiger-Bold" w:hAnsi="Frutiger-Bold" w:cs="Frutiger-Bold"/>
            <w:bCs/>
            <w:kern w:val="0"/>
            <w:szCs w:val="21"/>
          </w:rPr>
          <w:t xml:space="preserve">. </w:t>
        </w:r>
      </w:ins>
      <w:del w:id="825" w:author="vent24" w:date="2014-07-04T18:56:00Z">
        <w:r w:rsidRPr="00811599" w:rsidDel="002A3B1D">
          <w:rPr>
            <w:rFonts w:ascii="NewCenturySchlbk-Roman" w:hAnsi="NewCenturySchlbk-Roman" w:cs="NewCenturySchlbk-Roman"/>
            <w:kern w:val="0"/>
            <w:sz w:val="16"/>
            <w:szCs w:val="16"/>
          </w:rPr>
          <w:delText xml:space="preserve"> </w:delText>
        </w:r>
      </w:del>
      <w:r w:rsidRPr="00811599">
        <w:rPr>
          <w:rFonts w:ascii="NewCenturySchlbk-Roman" w:hAnsi="NewCenturySchlbk-Roman" w:cs="NewCenturySchlbk-Roman"/>
          <w:kern w:val="0"/>
          <w:szCs w:val="21"/>
        </w:rPr>
        <w:t>Mol</w:t>
      </w:r>
      <w:ins w:id="826" w:author="vent24" w:date="2014-07-04T16:44:00Z">
        <w:r w:rsidR="002A3B1D">
          <w:rPr>
            <w:rFonts w:ascii="NewCenturySchlbk-Roman" w:hAnsi="NewCenturySchlbk-Roman" w:cs="NewCenturySchlbk-Roman"/>
            <w:kern w:val="0"/>
            <w:szCs w:val="21"/>
          </w:rPr>
          <w:t xml:space="preserve">. </w:t>
        </w:r>
      </w:ins>
      <w:del w:id="827" w:author="vent24" w:date="2014-07-03T19:44:00Z">
        <w:r w:rsidRPr="00811599" w:rsidDel="00613673">
          <w:rPr>
            <w:rFonts w:ascii="NewCenturySchlbk-Roman" w:hAnsi="NewCenturySchlbk-Roman" w:cs="NewCenturySchlbk-Roman"/>
            <w:kern w:val="0"/>
            <w:szCs w:val="21"/>
          </w:rPr>
          <w:delText>ecular</w:delText>
        </w:r>
      </w:del>
      <w:del w:id="828" w:author="vent24" w:date="2014-07-04T18:55:00Z">
        <w:r w:rsidRPr="00811599" w:rsidDel="002A3B1D">
          <w:rPr>
            <w:rFonts w:ascii="NewCenturySchlbk-Roman" w:hAnsi="NewCenturySchlbk-Roman" w:cs="NewCenturySchlbk-Roman"/>
            <w:kern w:val="0"/>
            <w:szCs w:val="21"/>
          </w:rPr>
          <w:delText xml:space="preserve"> </w:delText>
        </w:r>
      </w:del>
      <w:proofErr w:type="spellStart"/>
      <w:r w:rsidRPr="00811599">
        <w:rPr>
          <w:rFonts w:ascii="NewCenturySchlbk-Roman" w:hAnsi="NewCenturySchlbk-Roman" w:cs="NewCenturySchlbk-Roman"/>
          <w:kern w:val="0"/>
          <w:szCs w:val="21"/>
        </w:rPr>
        <w:t>Phylo</w:t>
      </w:r>
      <w:proofErr w:type="spellEnd"/>
      <w:ins w:id="829" w:author="vent24" w:date="2014-07-04T18:55:00Z">
        <w:r w:rsidR="002A3B1D">
          <w:rPr>
            <w:rFonts w:ascii="NewCenturySchlbk-Roman" w:hAnsi="NewCenturySchlbk-Roman" w:cs="NewCenturySchlbk-Roman" w:hint="eastAsia"/>
            <w:kern w:val="0"/>
            <w:szCs w:val="21"/>
          </w:rPr>
          <w:t>.</w:t>
        </w:r>
        <w:r w:rsidR="002A3B1D">
          <w:rPr>
            <w:rFonts w:ascii="NewCenturySchlbk-Roman" w:hAnsi="NewCenturySchlbk-Roman" w:cs="NewCenturySchlbk-Roman"/>
            <w:kern w:val="0"/>
            <w:szCs w:val="21"/>
          </w:rPr>
          <w:t xml:space="preserve"> </w:t>
        </w:r>
      </w:ins>
      <w:del w:id="830" w:author="vent24" w:date="2014-07-03T19:44:00Z">
        <w:r w:rsidRPr="00811599" w:rsidDel="00613673">
          <w:rPr>
            <w:rFonts w:ascii="NewCenturySchlbk-Roman" w:hAnsi="NewCenturySchlbk-Roman" w:cs="NewCenturySchlbk-Roman"/>
            <w:kern w:val="0"/>
            <w:szCs w:val="21"/>
          </w:rPr>
          <w:delText>genetics</w:delText>
        </w:r>
      </w:del>
      <w:del w:id="831" w:author="vent24" w:date="2014-07-04T18:55:00Z">
        <w:r w:rsidRPr="00811599" w:rsidDel="002A3B1D">
          <w:rPr>
            <w:rFonts w:ascii="NewCenturySchlbk-Roman" w:hAnsi="NewCenturySchlbk-Roman" w:cs="NewCenturySchlbk-Roman"/>
            <w:kern w:val="0"/>
            <w:szCs w:val="21"/>
          </w:rPr>
          <w:delText xml:space="preserve"> </w:delText>
        </w:r>
      </w:del>
      <w:r w:rsidRPr="00811599">
        <w:rPr>
          <w:rFonts w:ascii="NewCenturySchlbk-Roman" w:hAnsi="NewCenturySchlbk-Roman" w:cs="NewCenturySchlbk-Roman"/>
          <w:kern w:val="0"/>
          <w:szCs w:val="21"/>
        </w:rPr>
        <w:t xml:space="preserve">and </w:t>
      </w:r>
      <w:proofErr w:type="spellStart"/>
      <w:r w:rsidRPr="00811599">
        <w:rPr>
          <w:rFonts w:ascii="NewCenturySchlbk-Roman" w:hAnsi="NewCenturySchlbk-Roman" w:cs="NewCenturySchlbk-Roman"/>
          <w:kern w:val="0"/>
          <w:szCs w:val="21"/>
        </w:rPr>
        <w:t>E</w:t>
      </w:r>
      <w:r>
        <w:rPr>
          <w:rFonts w:ascii="NewCenturySchlbk-Roman" w:hAnsi="NewCenturySchlbk-Roman" w:cs="NewCenturySchlbk-Roman"/>
          <w:kern w:val="0"/>
          <w:szCs w:val="21"/>
        </w:rPr>
        <w:t>vol</w:t>
      </w:r>
      <w:proofErr w:type="spellEnd"/>
      <w:ins w:id="832" w:author="vent24" w:date="2014-07-04T18:56:00Z">
        <w:r w:rsidR="005D1719">
          <w:rPr>
            <w:rFonts w:ascii="NewCenturySchlbk-Roman" w:hAnsi="NewCenturySchlbk-Roman" w:cs="NewCenturySchlbk-Roman"/>
            <w:kern w:val="0"/>
            <w:szCs w:val="21"/>
          </w:rPr>
          <w:t xml:space="preserve"> </w:t>
        </w:r>
      </w:ins>
      <w:ins w:id="833" w:author="vent24" w:date="2014-07-04T12:17:00Z">
        <w:r w:rsidR="000F34E4">
          <w:rPr>
            <w:rFonts w:ascii="NewCenturySchlbk-Roman" w:hAnsi="NewCenturySchlbk-Roman" w:cs="NewCenturySchlbk-Roman"/>
            <w:kern w:val="0"/>
            <w:szCs w:val="21"/>
          </w:rPr>
          <w:t>(1999)</w:t>
        </w:r>
      </w:ins>
      <w:ins w:id="834" w:author="vent24" w:date="2014-07-04T12:18:00Z">
        <w:r w:rsidR="000F34E4">
          <w:rPr>
            <w:rFonts w:ascii="NewCenturySchlbk-Roman" w:hAnsi="NewCenturySchlbk-Roman" w:cs="NewCenturySchlbk-Roman"/>
            <w:kern w:val="0"/>
            <w:szCs w:val="21"/>
          </w:rPr>
          <w:t>13-3</w:t>
        </w:r>
      </w:ins>
      <w:del w:id="835" w:author="vent24" w:date="2014-07-03T19:44:00Z">
        <w:r w:rsidDel="00613673">
          <w:rPr>
            <w:rFonts w:ascii="NewCenturySchlbk-Roman" w:hAnsi="NewCenturySchlbk-Roman" w:cs="NewCenturySchlbk-Roman"/>
            <w:kern w:val="0"/>
            <w:szCs w:val="21"/>
          </w:rPr>
          <w:delText>ution</w:delText>
        </w:r>
      </w:del>
      <w:r>
        <w:rPr>
          <w:rFonts w:ascii="NewCenturySchlbk-Roman" w:hAnsi="NewCenturySchlbk-Roman" w:cs="NewCenturySchlbk-Roman"/>
          <w:kern w:val="0"/>
          <w:szCs w:val="21"/>
        </w:rPr>
        <w:t>:</w:t>
      </w:r>
      <w:del w:id="836" w:author="vent24" w:date="2014-07-04T12:18:00Z">
        <w:r w:rsidDel="000F34E4">
          <w:rPr>
            <w:rFonts w:ascii="NewCenturySchlbk-Roman" w:hAnsi="NewCenturySchlbk-Roman" w:cs="NewCenturySchlbk-Roman"/>
            <w:kern w:val="0"/>
            <w:szCs w:val="21"/>
          </w:rPr>
          <w:delText xml:space="preserve"> </w:delText>
        </w:r>
        <w:r w:rsidRPr="00811599" w:rsidDel="000F34E4">
          <w:rPr>
            <w:rFonts w:ascii="NewCenturySchlbk-Roman" w:hAnsi="NewCenturySchlbk-Roman" w:cs="NewCenturySchlbk-Roman"/>
            <w:kern w:val="0"/>
            <w:szCs w:val="21"/>
          </w:rPr>
          <w:delText>Vol. 13, No. 3, December, pp.</w:delText>
        </w:r>
      </w:del>
      <w:r w:rsidRPr="00811599">
        <w:rPr>
          <w:rFonts w:ascii="NewCenturySchlbk-Roman" w:hAnsi="NewCenturySchlbk-Roman" w:cs="NewCenturySchlbk-Roman"/>
          <w:kern w:val="0"/>
          <w:szCs w:val="21"/>
        </w:rPr>
        <w:t xml:space="preserve"> 455–</w:t>
      </w:r>
      <w:r>
        <w:rPr>
          <w:rFonts w:ascii="NewCenturySchlbk-Roman" w:hAnsi="NewCenturySchlbk-Roman" w:cs="NewCenturySchlbk-Roman"/>
          <w:kern w:val="0"/>
          <w:szCs w:val="21"/>
        </w:rPr>
        <w:t>462</w:t>
      </w:r>
      <w:del w:id="837" w:author="vent24" w:date="2014-07-04T16:44:00Z">
        <w:r w:rsidDel="008536C7">
          <w:rPr>
            <w:rFonts w:ascii="NewCenturySchlbk-Roman" w:hAnsi="NewCenturySchlbk-Roman" w:cs="NewCenturySchlbk-Roman"/>
            <w:kern w:val="0"/>
            <w:szCs w:val="21"/>
          </w:rPr>
          <w:delText>.</w:delText>
        </w:r>
      </w:del>
      <w:ins w:id="838" w:author="vent24" w:date="2014-07-04T16:44:00Z">
        <w:r w:rsidR="008536C7">
          <w:rPr>
            <w:rFonts w:ascii="NewCenturySchlbk-Roman" w:hAnsi="NewCenturySchlbk-Roman" w:cs="NewCenturySchlbk-Roman"/>
            <w:kern w:val="0"/>
            <w:szCs w:val="21"/>
          </w:rPr>
          <w:t>．</w:t>
        </w:r>
      </w:ins>
    </w:p>
    <w:sectPr w:rsidR="00BF10E4" w:rsidRPr="00535BEB" w:rsidSect="008536C7">
      <w:footerReference w:type="default" r:id="rId18"/>
      <w:pgSz w:w="11906" w:h="16838" w:code="9"/>
      <w:pgMar w:top="1985" w:right="1701" w:bottom="1701" w:left="1701" w:header="851" w:footer="992" w:gutter="0"/>
      <w:cols w:space="425"/>
      <w:docGrid w:type="lines"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8" w:author="----" w:date="1988-03-25T07:06:00Z" w:initials="-">
    <w:p w14:paraId="24F2C273" w14:textId="7E1297F6" w:rsidR="002A3B1D" w:rsidRDefault="002A3B1D">
      <w:pPr>
        <w:pStyle w:val="ab"/>
      </w:pPr>
      <w:r>
        <w:rPr>
          <w:rStyle w:val="aa"/>
        </w:rPr>
        <w:annotationRef/>
      </w:r>
      <w:r>
        <w:rPr>
          <w:rFonts w:hint="eastAsia"/>
        </w:rPr>
        <w:t>イタリックにしなくて良いです．</w:t>
      </w:r>
      <w:r>
        <w:t>2</w:t>
      </w:r>
      <w:r>
        <w:rPr>
          <w:rFonts w:hint="eastAsia"/>
        </w:rPr>
        <w:t>名の場合は</w:t>
      </w:r>
      <w:r>
        <w:t xml:space="preserve">and </w:t>
      </w:r>
      <w:r>
        <w:rPr>
          <w:rFonts w:hint="eastAsia"/>
        </w:rPr>
        <w:t>それ以上は</w:t>
      </w:r>
      <w:r>
        <w:t>et al</w:t>
      </w:r>
      <w:r>
        <w:rPr>
          <w:rFonts w:hint="eastAsia"/>
        </w:rPr>
        <w:t>でつなぐ</w:t>
      </w:r>
    </w:p>
    <w:p w14:paraId="101A7206" w14:textId="4454F170" w:rsidR="002A3B1D" w:rsidRDefault="002A3B1D">
      <w:pPr>
        <w:pStyle w:val="ab"/>
      </w:pPr>
      <w:r>
        <w:rPr>
          <w:rFonts w:hint="eastAsia"/>
        </w:rPr>
        <w:t>半角のピリオド，カンマのあとは必ずスペースを入れること．</w:t>
      </w:r>
    </w:p>
    <w:p w14:paraId="61950527" w14:textId="77777777" w:rsidR="002A3B1D" w:rsidRDefault="002A3B1D">
      <w:pPr>
        <w:pStyle w:val="ab"/>
      </w:pPr>
      <w:r>
        <w:rPr>
          <w:rFonts w:hint="eastAsia"/>
        </w:rPr>
        <w:t>物質名のオルト</w:t>
      </w:r>
      <w:r>
        <w:t>o-</w:t>
      </w:r>
      <w:r>
        <w:rPr>
          <w:rFonts w:hint="eastAsia"/>
        </w:rPr>
        <w:t>は</w:t>
      </w:r>
      <w:r>
        <w:t>italic</w:t>
      </w:r>
    </w:p>
    <w:p w14:paraId="2CF3931E" w14:textId="77777777" w:rsidR="002A3B1D" w:rsidRDefault="002A3B1D">
      <w:pPr>
        <w:pStyle w:val="ab"/>
      </w:pPr>
      <w:r>
        <w:t xml:space="preserve"> </w:t>
      </w:r>
    </w:p>
  </w:comment>
  <w:comment w:id="429" w:author="----" w:date="1988-03-25T07:24:00Z" w:initials="-">
    <w:p w14:paraId="175FB999" w14:textId="40563617" w:rsidR="002A3B1D" w:rsidRDefault="002A3B1D">
      <w:pPr>
        <w:pStyle w:val="ab"/>
      </w:pPr>
      <w:r>
        <w:rPr>
          <w:rStyle w:val="aa"/>
        </w:rPr>
        <w:annotationRef/>
      </w:r>
      <w:proofErr w:type="spellStart"/>
      <w:r>
        <w:t>rRNA</w:t>
      </w:r>
      <w:proofErr w:type="spellEnd"/>
      <w:r>
        <w:rPr>
          <w:rFonts w:hint="eastAsia"/>
        </w:rPr>
        <w:t>解析が行われているがその結果，何なのですか</w:t>
      </w:r>
    </w:p>
    <w:p w14:paraId="4E5FD1F0" w14:textId="77777777" w:rsidR="002A3B1D" w:rsidRDefault="002A3B1D">
      <w:pPr>
        <w:pStyle w:val="ab"/>
      </w:pPr>
      <w:r>
        <w:rPr>
          <w:rFonts w:hint="eastAsia"/>
        </w:rPr>
        <w:t>図の説明を足してください</w:t>
      </w:r>
    </w:p>
  </w:comment>
  <w:comment w:id="687" w:author="----" w:date="1988-03-25T07:34:00Z" w:initials="-">
    <w:p w14:paraId="4D05B63C" w14:textId="26E61D34" w:rsidR="002A3B1D" w:rsidRDefault="002A3B1D">
      <w:pPr>
        <w:pStyle w:val="ab"/>
      </w:pPr>
      <w:r>
        <w:rPr>
          <w:rStyle w:val="aa"/>
        </w:rPr>
        <w:annotationRef/>
      </w:r>
      <w:r>
        <w:rPr>
          <w:rFonts w:hint="eastAsia"/>
        </w:rPr>
        <w:t>引用文献の形式は何らかのジャーナルにあわせてください．議論より考察のほうが普通のような気がします．もう少し書けるとよいのですが</w:t>
      </w:r>
    </w:p>
    <w:p w14:paraId="6F2CF1AA" w14:textId="77777777" w:rsidR="002A3B1D" w:rsidRDefault="002A3B1D">
      <w:pPr>
        <w:pStyle w:val="ab"/>
      </w:pPr>
    </w:p>
    <w:p w14:paraId="2A3FE6BE" w14:textId="0E958478" w:rsidR="002A3B1D" w:rsidRDefault="002A3B1D">
      <w:pPr>
        <w:pStyle w:val="ab"/>
      </w:pPr>
      <w:r>
        <w:rPr>
          <w:rFonts w:hint="eastAsia"/>
        </w:rPr>
        <w:t>時間がなくてあまり確認できていませんがコメントの点は早急に直してください．</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CF3931E" w15:done="0"/>
  <w15:commentEx w15:paraId="4E5FD1F0" w15:done="0"/>
  <w15:commentEx w15:paraId="2A3FE6B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498BE8" w14:textId="77777777" w:rsidR="00172262" w:rsidRDefault="00172262" w:rsidP="0057184C">
      <w:r>
        <w:separator/>
      </w:r>
    </w:p>
  </w:endnote>
  <w:endnote w:type="continuationSeparator" w:id="0">
    <w:p w14:paraId="05DEDA94" w14:textId="77777777" w:rsidR="00172262" w:rsidRDefault="00172262" w:rsidP="005718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Bold">
    <w:altName w:val="Times New Roman"/>
    <w:panose1 w:val="00000000000000000000"/>
    <w:charset w:val="00"/>
    <w:family w:val="roman"/>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NewCenturySchlbk-Roman">
    <w:altName w:val="Times New Roman"/>
    <w:panose1 w:val="00000000000000000000"/>
    <w:charset w:val="00"/>
    <w:family w:val="roman"/>
    <w:notTrueType/>
    <w:pitch w:val="default"/>
    <w:sig w:usb0="00000003" w:usb1="00000000" w:usb2="00000000" w:usb3="00000000" w:csb0="00000001" w:csb1="00000000"/>
  </w:font>
  <w:font w:name="Frutiger-Roman">
    <w:altName w:val="Arial"/>
    <w:panose1 w:val="00000000000000000000"/>
    <w:charset w:val="00"/>
    <w:family w:val="swiss"/>
    <w:notTrueType/>
    <w:pitch w:val="default"/>
    <w:sig w:usb0="00000003" w:usb1="00000000" w:usb2="00000000" w:usb3="00000000" w:csb0="00000001" w:csb1="00000000"/>
  </w:font>
  <w:font w:name="Frutiger-Light">
    <w:altName w:val="Arial"/>
    <w:panose1 w:val="00000000000000000000"/>
    <w:charset w:val="00"/>
    <w:family w:val="swiss"/>
    <w:notTrueType/>
    <w:pitch w:val="default"/>
    <w:sig w:usb0="00000003" w:usb1="00000000" w:usb2="00000000" w:usb3="00000000" w:csb0="00000001" w:csb1="00000000"/>
  </w:font>
  <w:font w:name="Frutiger-Bold">
    <w:altName w:val="Arial"/>
    <w:panose1 w:val="00000000000000000000"/>
    <w:charset w:val="00"/>
    <w:family w:val="swiss"/>
    <w:notTrueType/>
    <w:pitch w:val="default"/>
    <w:sig w:usb0="00000003" w:usb1="00000000" w:usb2="00000000" w:usb3="00000000" w:csb0="00000001" w:csb1="00000000"/>
  </w:font>
  <w:font w:name="Frutiger-BoldItalic">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A06BDE" w14:textId="77777777" w:rsidR="002A3B1D" w:rsidRDefault="002A3B1D">
    <w:pPr>
      <w:pStyle w:val="a5"/>
      <w:jc w:val="center"/>
    </w:pPr>
    <w:r>
      <w:fldChar w:fldCharType="begin"/>
    </w:r>
    <w:r>
      <w:instrText>PAGE   \* MERGEFORMAT</w:instrText>
    </w:r>
    <w:r>
      <w:fldChar w:fldCharType="separate"/>
    </w:r>
    <w:r w:rsidR="00D525DB" w:rsidRPr="00D525DB">
      <w:rPr>
        <w:noProof/>
        <w:lang w:val="ja-JP"/>
      </w:rPr>
      <w:t>6</w:t>
    </w:r>
    <w:r>
      <w:rPr>
        <w:noProof/>
        <w:lang w:val="ja-JP"/>
      </w:rPr>
      <w:fldChar w:fldCharType="end"/>
    </w:r>
  </w:p>
  <w:p w14:paraId="1F56F5FF" w14:textId="77777777" w:rsidR="002A3B1D" w:rsidRDefault="002A3B1D">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FF4BDA" w14:textId="77777777" w:rsidR="00172262" w:rsidRDefault="00172262" w:rsidP="0057184C">
      <w:r>
        <w:separator/>
      </w:r>
    </w:p>
  </w:footnote>
  <w:footnote w:type="continuationSeparator" w:id="0">
    <w:p w14:paraId="2062BC3A" w14:textId="77777777" w:rsidR="00172262" w:rsidRDefault="00172262" w:rsidP="0057184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F33E04"/>
    <w:multiLevelType w:val="multilevel"/>
    <w:tmpl w:val="BD026E7C"/>
    <w:lvl w:ilvl="0">
      <w:start w:val="4"/>
      <w:numFmt w:val="decimal"/>
      <w:lvlText w:val="%1."/>
      <w:lvlJc w:val="left"/>
      <w:pPr>
        <w:ind w:left="360" w:hanging="360"/>
      </w:pPr>
      <w:rPr>
        <w:rFonts w:cs="Times New Roman" w:hint="default"/>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2160" w:hanging="1080"/>
      </w:pPr>
      <w:rPr>
        <w:rFonts w:cs="Times New Roman" w:hint="default"/>
      </w:rPr>
    </w:lvl>
    <w:lvl w:ilvl="4">
      <w:start w:val="1"/>
      <w:numFmt w:val="decimal"/>
      <w:isLgl/>
      <w:lvlText w:val="%1.%2.%3.%4.%5."/>
      <w:lvlJc w:val="left"/>
      <w:pPr>
        <w:ind w:left="2520" w:hanging="1080"/>
      </w:pPr>
      <w:rPr>
        <w:rFonts w:cs="Times New Roman" w:hint="default"/>
      </w:rPr>
    </w:lvl>
    <w:lvl w:ilvl="5">
      <w:start w:val="1"/>
      <w:numFmt w:val="decimal"/>
      <w:isLgl/>
      <w:lvlText w:val="%1.%2.%3.%4.%5.%6."/>
      <w:lvlJc w:val="left"/>
      <w:pPr>
        <w:ind w:left="3240" w:hanging="1440"/>
      </w:pPr>
      <w:rPr>
        <w:rFonts w:cs="Times New Roman" w:hint="default"/>
      </w:rPr>
    </w:lvl>
    <w:lvl w:ilvl="6">
      <w:start w:val="1"/>
      <w:numFmt w:val="decimal"/>
      <w:isLgl/>
      <w:lvlText w:val="%1.%2.%3.%4.%5.%6.%7."/>
      <w:lvlJc w:val="left"/>
      <w:pPr>
        <w:ind w:left="3600" w:hanging="1440"/>
      </w:pPr>
      <w:rPr>
        <w:rFonts w:cs="Times New Roman" w:hint="default"/>
      </w:rPr>
    </w:lvl>
    <w:lvl w:ilvl="7">
      <w:start w:val="1"/>
      <w:numFmt w:val="decimal"/>
      <w:isLgl/>
      <w:lvlText w:val="%1.%2.%3.%4.%5.%6.%7.%8."/>
      <w:lvlJc w:val="left"/>
      <w:pPr>
        <w:ind w:left="4320" w:hanging="1800"/>
      </w:pPr>
      <w:rPr>
        <w:rFonts w:cs="Times New Roman" w:hint="default"/>
      </w:rPr>
    </w:lvl>
    <w:lvl w:ilvl="8">
      <w:start w:val="1"/>
      <w:numFmt w:val="decimal"/>
      <w:isLgl/>
      <w:lvlText w:val="%1.%2.%3.%4.%5.%6.%7.%8.%9."/>
      <w:lvlJc w:val="left"/>
      <w:pPr>
        <w:ind w:left="5040" w:hanging="2160"/>
      </w:pPr>
      <w:rPr>
        <w:rFonts w:cs="Times New Roman" w:hint="default"/>
      </w:rPr>
    </w:lvl>
  </w:abstractNum>
  <w:abstractNum w:abstractNumId="1">
    <w:nsid w:val="0DEF362A"/>
    <w:multiLevelType w:val="hybridMultilevel"/>
    <w:tmpl w:val="D666C1AA"/>
    <w:lvl w:ilvl="0" w:tplc="E4842938">
      <w:start w:val="3"/>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36C4475C"/>
    <w:multiLevelType w:val="hybridMultilevel"/>
    <w:tmpl w:val="89261556"/>
    <w:lvl w:ilvl="0" w:tplc="DAEAD576">
      <w:start w:val="1"/>
      <w:numFmt w:val="decimal"/>
      <w:lvlText w:val="%1."/>
      <w:lvlJc w:val="left"/>
      <w:pPr>
        <w:ind w:left="360" w:hanging="360"/>
      </w:pPr>
      <w:rPr>
        <w:rFonts w:cs="Times New Roman" w:hint="default"/>
      </w:rPr>
    </w:lvl>
    <w:lvl w:ilvl="1" w:tplc="04090017" w:tentative="1">
      <w:start w:val="1"/>
      <w:numFmt w:val="aiueoFullWidth"/>
      <w:lvlText w:val="(%2)"/>
      <w:lvlJc w:val="left"/>
      <w:pPr>
        <w:ind w:left="840" w:hanging="420"/>
      </w:pPr>
      <w:rPr>
        <w:rFonts w:cs="Times New Roman"/>
      </w:rPr>
    </w:lvl>
    <w:lvl w:ilvl="2" w:tplc="04090011" w:tentative="1">
      <w:start w:val="1"/>
      <w:numFmt w:val="decimalEnclosedCircle"/>
      <w:lvlText w:val="%3"/>
      <w:lvlJc w:val="lef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7" w:tentative="1">
      <w:start w:val="1"/>
      <w:numFmt w:val="aiueoFullWidth"/>
      <w:lvlText w:val="(%5)"/>
      <w:lvlJc w:val="left"/>
      <w:pPr>
        <w:ind w:left="2100" w:hanging="420"/>
      </w:pPr>
      <w:rPr>
        <w:rFonts w:cs="Times New Roman"/>
      </w:rPr>
    </w:lvl>
    <w:lvl w:ilvl="5" w:tplc="04090011" w:tentative="1">
      <w:start w:val="1"/>
      <w:numFmt w:val="decimalEnclosedCircle"/>
      <w:lvlText w:val="%6"/>
      <w:lvlJc w:val="lef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7" w:tentative="1">
      <w:start w:val="1"/>
      <w:numFmt w:val="aiueoFullWidth"/>
      <w:lvlText w:val="(%8)"/>
      <w:lvlJc w:val="left"/>
      <w:pPr>
        <w:ind w:left="3360" w:hanging="420"/>
      </w:pPr>
      <w:rPr>
        <w:rFonts w:cs="Times New Roman"/>
      </w:rPr>
    </w:lvl>
    <w:lvl w:ilvl="8" w:tplc="04090011" w:tentative="1">
      <w:start w:val="1"/>
      <w:numFmt w:val="decimalEnclosedCircle"/>
      <w:lvlText w:val="%9"/>
      <w:lvlJc w:val="left"/>
      <w:pPr>
        <w:ind w:left="3780" w:hanging="420"/>
      </w:pPr>
      <w:rPr>
        <w:rFonts w:cs="Times New Roman"/>
      </w:rPr>
    </w:lvl>
  </w:abstractNum>
  <w:abstractNum w:abstractNumId="3">
    <w:nsid w:val="61610E00"/>
    <w:multiLevelType w:val="hybridMultilevel"/>
    <w:tmpl w:val="DC7884F4"/>
    <w:lvl w:ilvl="0" w:tplc="DEF4BB4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
  </w:num>
  <w:num w:numId="2">
    <w:abstractNumId w:val="0"/>
  </w:num>
  <w:num w:numId="3">
    <w:abstractNumId w:val="3"/>
  </w:num>
  <w:num w:numId="4">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vent24">
    <w15:presenceInfo w15:providerId="None" w15:userId="vent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revisionView w:markup="0" w:comments="0" w:insDel="0" w:formatting="0" w:inkAnnotations="0"/>
  <w:trackRevisions/>
  <w:doNotTrackMoves/>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26FE5"/>
    <w:rsid w:val="000244CD"/>
    <w:rsid w:val="000831AF"/>
    <w:rsid w:val="000B1466"/>
    <w:rsid w:val="000F34E4"/>
    <w:rsid w:val="00101F18"/>
    <w:rsid w:val="0010231D"/>
    <w:rsid w:val="00107907"/>
    <w:rsid w:val="0012390D"/>
    <w:rsid w:val="00172262"/>
    <w:rsid w:val="001F3A02"/>
    <w:rsid w:val="00204303"/>
    <w:rsid w:val="002132F7"/>
    <w:rsid w:val="0022523A"/>
    <w:rsid w:val="002932FB"/>
    <w:rsid w:val="002A3B1D"/>
    <w:rsid w:val="002B3409"/>
    <w:rsid w:val="002F1F68"/>
    <w:rsid w:val="003343B6"/>
    <w:rsid w:val="003671F0"/>
    <w:rsid w:val="0038625B"/>
    <w:rsid w:val="003E6B44"/>
    <w:rsid w:val="003F2263"/>
    <w:rsid w:val="004026AB"/>
    <w:rsid w:val="00445FE7"/>
    <w:rsid w:val="00454319"/>
    <w:rsid w:val="0046158D"/>
    <w:rsid w:val="004A22D6"/>
    <w:rsid w:val="004D114F"/>
    <w:rsid w:val="004D5AA3"/>
    <w:rsid w:val="00524214"/>
    <w:rsid w:val="00535BEB"/>
    <w:rsid w:val="005563EF"/>
    <w:rsid w:val="00570AD9"/>
    <w:rsid w:val="0057184C"/>
    <w:rsid w:val="00577904"/>
    <w:rsid w:val="005D1719"/>
    <w:rsid w:val="005F3D7C"/>
    <w:rsid w:val="00613673"/>
    <w:rsid w:val="00631A2E"/>
    <w:rsid w:val="00642F1F"/>
    <w:rsid w:val="00664057"/>
    <w:rsid w:val="0069323E"/>
    <w:rsid w:val="006B1C1D"/>
    <w:rsid w:val="006C2387"/>
    <w:rsid w:val="006F6040"/>
    <w:rsid w:val="0071214B"/>
    <w:rsid w:val="00747FA9"/>
    <w:rsid w:val="00761E61"/>
    <w:rsid w:val="00762A2C"/>
    <w:rsid w:val="007D7CB3"/>
    <w:rsid w:val="00811599"/>
    <w:rsid w:val="0081267C"/>
    <w:rsid w:val="008536C7"/>
    <w:rsid w:val="008D4641"/>
    <w:rsid w:val="008F3416"/>
    <w:rsid w:val="0093285F"/>
    <w:rsid w:val="00935A55"/>
    <w:rsid w:val="00997457"/>
    <w:rsid w:val="009E4774"/>
    <w:rsid w:val="00A17097"/>
    <w:rsid w:val="00A33091"/>
    <w:rsid w:val="00A3751E"/>
    <w:rsid w:val="00A42180"/>
    <w:rsid w:val="00A51A82"/>
    <w:rsid w:val="00A828E7"/>
    <w:rsid w:val="00AD22D2"/>
    <w:rsid w:val="00AD447B"/>
    <w:rsid w:val="00AE0F30"/>
    <w:rsid w:val="00AE130A"/>
    <w:rsid w:val="00AF7E54"/>
    <w:rsid w:val="00B052B5"/>
    <w:rsid w:val="00B17482"/>
    <w:rsid w:val="00B26FE5"/>
    <w:rsid w:val="00B41892"/>
    <w:rsid w:val="00B4764F"/>
    <w:rsid w:val="00B820D7"/>
    <w:rsid w:val="00BC23BE"/>
    <w:rsid w:val="00BF10E4"/>
    <w:rsid w:val="00C3237A"/>
    <w:rsid w:val="00C60A91"/>
    <w:rsid w:val="00CA1994"/>
    <w:rsid w:val="00CA6468"/>
    <w:rsid w:val="00CB01E9"/>
    <w:rsid w:val="00D525DB"/>
    <w:rsid w:val="00DF35C9"/>
    <w:rsid w:val="00E21328"/>
    <w:rsid w:val="00E21D12"/>
    <w:rsid w:val="00E32408"/>
    <w:rsid w:val="00E66E24"/>
    <w:rsid w:val="00ED19AA"/>
    <w:rsid w:val="00F0337E"/>
    <w:rsid w:val="00F36F20"/>
    <w:rsid w:val="00F42588"/>
    <w:rsid w:val="00F6230D"/>
    <w:rsid w:val="00F66D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45A26BD9"/>
  <w15:docId w15:val="{F8A5F129-2A7A-471D-A196-A1A016A59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26FE5"/>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57184C"/>
    <w:pPr>
      <w:tabs>
        <w:tab w:val="center" w:pos="4252"/>
        <w:tab w:val="right" w:pos="8504"/>
      </w:tabs>
      <w:snapToGrid w:val="0"/>
    </w:pPr>
  </w:style>
  <w:style w:type="character" w:customStyle="1" w:styleId="a4">
    <w:name w:val="ヘッダー (文字)"/>
    <w:link w:val="a3"/>
    <w:uiPriority w:val="99"/>
    <w:locked/>
    <w:rsid w:val="0057184C"/>
    <w:rPr>
      <w:rFonts w:ascii="Century" w:eastAsia="ＭＳ 明朝" w:hAnsi="Century" w:cs="Times New Roman"/>
    </w:rPr>
  </w:style>
  <w:style w:type="paragraph" w:styleId="a5">
    <w:name w:val="footer"/>
    <w:basedOn w:val="a"/>
    <w:link w:val="a6"/>
    <w:uiPriority w:val="99"/>
    <w:rsid w:val="0057184C"/>
    <w:pPr>
      <w:tabs>
        <w:tab w:val="center" w:pos="4252"/>
        <w:tab w:val="right" w:pos="8504"/>
      </w:tabs>
      <w:snapToGrid w:val="0"/>
    </w:pPr>
  </w:style>
  <w:style w:type="character" w:customStyle="1" w:styleId="a6">
    <w:name w:val="フッター (文字)"/>
    <w:link w:val="a5"/>
    <w:uiPriority w:val="99"/>
    <w:locked/>
    <w:rsid w:val="0057184C"/>
    <w:rPr>
      <w:rFonts w:ascii="Century" w:eastAsia="ＭＳ 明朝" w:hAnsi="Century" w:cs="Times New Roman"/>
    </w:rPr>
  </w:style>
  <w:style w:type="paragraph" w:styleId="a7">
    <w:name w:val="List Paragraph"/>
    <w:basedOn w:val="a"/>
    <w:uiPriority w:val="99"/>
    <w:qFormat/>
    <w:rsid w:val="00B41892"/>
    <w:pPr>
      <w:ind w:leftChars="400" w:left="840"/>
    </w:pPr>
  </w:style>
  <w:style w:type="paragraph" w:styleId="a8">
    <w:name w:val="Balloon Text"/>
    <w:basedOn w:val="a"/>
    <w:link w:val="a9"/>
    <w:uiPriority w:val="99"/>
    <w:semiHidden/>
    <w:rsid w:val="00C3237A"/>
    <w:rPr>
      <w:rFonts w:ascii="Arial" w:eastAsia="ＭＳ ゴシック" w:hAnsi="Arial"/>
      <w:sz w:val="18"/>
      <w:szCs w:val="18"/>
    </w:rPr>
  </w:style>
  <w:style w:type="character" w:customStyle="1" w:styleId="a9">
    <w:name w:val="吹き出し (文字)"/>
    <w:link w:val="a8"/>
    <w:uiPriority w:val="99"/>
    <w:semiHidden/>
    <w:rsid w:val="002E2392"/>
    <w:rPr>
      <w:rFonts w:ascii="Arial" w:eastAsia="ＭＳ ゴシック" w:hAnsi="Arial" w:cs="Times New Roman"/>
      <w:sz w:val="0"/>
      <w:szCs w:val="0"/>
    </w:rPr>
  </w:style>
  <w:style w:type="character" w:styleId="aa">
    <w:name w:val="annotation reference"/>
    <w:uiPriority w:val="99"/>
    <w:semiHidden/>
    <w:rsid w:val="00C3237A"/>
    <w:rPr>
      <w:rFonts w:cs="Times New Roman"/>
      <w:sz w:val="18"/>
      <w:szCs w:val="18"/>
    </w:rPr>
  </w:style>
  <w:style w:type="paragraph" w:styleId="ab">
    <w:name w:val="annotation text"/>
    <w:basedOn w:val="a"/>
    <w:link w:val="ac"/>
    <w:uiPriority w:val="99"/>
    <w:semiHidden/>
    <w:rsid w:val="00C3237A"/>
    <w:pPr>
      <w:jc w:val="left"/>
    </w:pPr>
  </w:style>
  <w:style w:type="character" w:customStyle="1" w:styleId="ac">
    <w:name w:val="コメント文字列 (文字)"/>
    <w:basedOn w:val="a0"/>
    <w:link w:val="ab"/>
    <w:uiPriority w:val="99"/>
    <w:semiHidden/>
    <w:rsid w:val="002E2392"/>
  </w:style>
  <w:style w:type="paragraph" w:styleId="ad">
    <w:name w:val="annotation subject"/>
    <w:basedOn w:val="ab"/>
    <w:next w:val="ab"/>
    <w:link w:val="ae"/>
    <w:uiPriority w:val="99"/>
    <w:semiHidden/>
    <w:rsid w:val="00C3237A"/>
    <w:rPr>
      <w:b/>
      <w:bCs/>
    </w:rPr>
  </w:style>
  <w:style w:type="character" w:customStyle="1" w:styleId="ae">
    <w:name w:val="コメント内容 (文字)"/>
    <w:link w:val="ad"/>
    <w:uiPriority w:val="99"/>
    <w:semiHidden/>
    <w:rsid w:val="002E2392"/>
    <w:rPr>
      <w:b/>
      <w:bCs/>
    </w:rPr>
  </w:style>
  <w:style w:type="paragraph" w:styleId="af">
    <w:name w:val="Revision"/>
    <w:hidden/>
    <w:uiPriority w:val="99"/>
    <w:semiHidden/>
    <w:rsid w:val="0081267C"/>
    <w:rPr>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jpe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1.jpeg"/><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3ABB96-B7CC-47B8-9561-BE1AEF114F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1259</TotalTime>
  <Pages>7</Pages>
  <Words>905</Words>
  <Characters>5165</Characters>
  <Application>Microsoft Office Word</Application>
  <DocSecurity>0</DocSecurity>
  <Lines>43</Lines>
  <Paragraphs>12</Paragraphs>
  <ScaleCrop>false</ScaleCrop>
  <HeadingPairs>
    <vt:vector size="2" baseType="variant">
      <vt:variant>
        <vt:lpstr>タイトル</vt:lpstr>
      </vt:variant>
      <vt:variant>
        <vt:i4>1</vt:i4>
      </vt:variant>
    </vt:vector>
  </HeadingPairs>
  <TitlesOfParts>
    <vt:vector size="1" baseType="lpstr">
      <vt:lpstr>アブラナ科スプラウトのHS-SPME/GC-MSを用いた香気成分分析</vt:lpstr>
    </vt:vector>
  </TitlesOfParts>
  <Company/>
  <LinksUpToDate>false</LinksUpToDate>
  <CharactersWithSpaces>6058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アブラナ科スプラウトのHS-SPME/GC-MSを用いた香気成分分析</dc:title>
  <dc:subject/>
  <dc:creator>vent24</dc:creator>
  <cp:keywords/>
  <dc:description/>
  <cp:lastModifiedBy>vent24</cp:lastModifiedBy>
  <cp:revision>12</cp:revision>
  <cp:lastPrinted>2014-07-04T07:47:00Z</cp:lastPrinted>
  <dcterms:created xsi:type="dcterms:W3CDTF">2014-07-03T02:49:00Z</dcterms:created>
  <dcterms:modified xsi:type="dcterms:W3CDTF">2014-07-04T11:11:00Z</dcterms:modified>
</cp:coreProperties>
</file>